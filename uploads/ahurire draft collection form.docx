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EFE" w:rsidRDefault="00F06C80" w:rsidP="0060435D">
      <w:pPr>
        <w:jc w:val="center"/>
        <w:rPr>
          <w:b/>
          <w:bCs/>
          <w:sz w:val="32"/>
          <w:szCs w:val="32"/>
        </w:rPr>
      </w:pPr>
      <w:ins w:id="0" w:author="JK" w:date="2015-07-17T11:52:00Z">
        <w:del w:id="1" w:author="Windows User" w:date="2017-06-29T11:05:00Z">
          <w:r w:rsidDel="00EA5775">
            <w:rPr>
              <w:b/>
              <w:bCs/>
              <w:sz w:val="32"/>
              <w:szCs w:val="32"/>
            </w:rPr>
            <w:delText>BWENDERO</w:delText>
          </w:r>
        </w:del>
      </w:ins>
      <w:ins w:id="2" w:author="Windows User" w:date="2017-06-29T11:05:00Z">
        <w:r w:rsidR="00EA5775">
          <w:rPr>
            <w:b/>
            <w:bCs/>
            <w:sz w:val="32"/>
            <w:szCs w:val="32"/>
          </w:rPr>
          <w:t>AHURIRE</w:t>
        </w:r>
      </w:ins>
      <w:del w:id="3" w:author="JK" w:date="2015-07-17T11:51:00Z">
        <w:r w:rsidR="00901EFE" w:rsidDel="00F06C80">
          <w:rPr>
            <w:b/>
            <w:bCs/>
            <w:sz w:val="32"/>
            <w:szCs w:val="32"/>
          </w:rPr>
          <w:delText>CARANA</w:delText>
        </w:r>
      </w:del>
      <w:r w:rsidR="00901EFE">
        <w:rPr>
          <w:b/>
          <w:bCs/>
          <w:sz w:val="32"/>
          <w:szCs w:val="32"/>
        </w:rPr>
        <w:t xml:space="preserve"> DATA COLLECTION DRAFT FORM</w:t>
      </w:r>
    </w:p>
    <w:p w:rsidR="00901EFE" w:rsidRDefault="00901EFE" w:rsidP="000C6C6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SECTION I: INTERVIEW PARTICULARS</w:t>
      </w:r>
    </w:p>
    <w:p w:rsidR="00901EFE" w:rsidRPr="0060435D" w:rsidRDefault="00901EFE" w:rsidP="000C6C61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Name of Village Agent</w:t>
      </w:r>
      <w:r w:rsidRPr="0060435D">
        <w:rPr>
          <w:sz w:val="32"/>
          <w:szCs w:val="32"/>
        </w:rPr>
        <w:t xml:space="preserve">: ______________________________ </w:t>
      </w:r>
    </w:p>
    <w:p w:rsidR="00901EFE" w:rsidRPr="000C6C61" w:rsidRDefault="00901EFE" w:rsidP="000C6C6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Code of Village Agent:   _____________________________</w:t>
      </w:r>
    </w:p>
    <w:p w:rsidR="00901EFE" w:rsidRPr="000C6C61" w:rsidRDefault="00901EFE" w:rsidP="000C6C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SECTION 1: BIODATA</w:t>
      </w:r>
    </w:p>
    <w:p w:rsidR="00901EFE" w:rsidRPr="0060435D" w:rsidRDefault="00901EFE" w:rsidP="0060435D">
      <w:pPr>
        <w:numPr>
          <w:ilvl w:val="0"/>
          <w:numId w:val="1"/>
        </w:numPr>
        <w:rPr>
          <w:sz w:val="32"/>
          <w:szCs w:val="32"/>
        </w:rPr>
      </w:pPr>
      <w:r w:rsidRPr="0060435D">
        <w:rPr>
          <w:sz w:val="32"/>
          <w:szCs w:val="32"/>
        </w:rPr>
        <w:t>Date of Interview (Dd/Mm/YYYY): _____________________________________________</w:t>
      </w:r>
    </w:p>
    <w:p w:rsidR="00901EFE" w:rsidRDefault="00901EFE" w:rsidP="0060435D">
      <w:pPr>
        <w:numPr>
          <w:ilvl w:val="0"/>
          <w:numId w:val="1"/>
        </w:numPr>
        <w:rPr>
          <w:sz w:val="32"/>
          <w:szCs w:val="32"/>
        </w:rPr>
      </w:pPr>
      <w:r w:rsidRPr="0060435D">
        <w:rPr>
          <w:sz w:val="32"/>
          <w:szCs w:val="32"/>
        </w:rPr>
        <w:t>Name of Farmer: ________________________________</w:t>
      </w:r>
    </w:p>
    <w:p w:rsidR="00901EFE" w:rsidRPr="0060435D" w:rsidRDefault="00901EFE" w:rsidP="0060435D">
      <w:pPr>
        <w:numPr>
          <w:ilvl w:val="0"/>
          <w:numId w:val="1"/>
        </w:numPr>
        <w:rPr>
          <w:sz w:val="32"/>
          <w:szCs w:val="32"/>
        </w:rPr>
      </w:pPr>
      <w:r w:rsidRPr="0060435D">
        <w:rPr>
          <w:sz w:val="32"/>
          <w:szCs w:val="32"/>
        </w:rPr>
        <w:t xml:space="preserve"> Sex (M/F) _____Date Of Birth____________</w:t>
      </w:r>
    </w:p>
    <w:p w:rsidR="00901EFE" w:rsidRPr="0060435D" w:rsidRDefault="00901EFE" w:rsidP="0060435D">
      <w:pPr>
        <w:numPr>
          <w:ilvl w:val="0"/>
          <w:numId w:val="1"/>
        </w:numPr>
        <w:rPr>
          <w:sz w:val="32"/>
          <w:szCs w:val="32"/>
        </w:rPr>
      </w:pPr>
      <w:r w:rsidRPr="0060435D">
        <w:rPr>
          <w:sz w:val="32"/>
          <w:szCs w:val="32"/>
        </w:rPr>
        <w:t>Location of sampled farmer:</w:t>
      </w:r>
    </w:p>
    <w:p w:rsidR="00901EFE" w:rsidRPr="0060435D" w:rsidRDefault="00901EFE" w:rsidP="0060435D">
      <w:pPr>
        <w:ind w:firstLine="720"/>
        <w:rPr>
          <w:sz w:val="32"/>
          <w:szCs w:val="32"/>
        </w:rPr>
      </w:pPr>
      <w:r w:rsidRPr="0060435D">
        <w:rPr>
          <w:sz w:val="32"/>
          <w:szCs w:val="32"/>
        </w:rPr>
        <w:t>District: _______________________________</w:t>
      </w:r>
    </w:p>
    <w:p w:rsidR="00901EFE" w:rsidRDefault="00901EFE" w:rsidP="0060435D">
      <w:pPr>
        <w:rPr>
          <w:sz w:val="32"/>
          <w:szCs w:val="32"/>
        </w:rPr>
      </w:pPr>
      <w:r w:rsidRPr="0060435D">
        <w:rPr>
          <w:sz w:val="32"/>
          <w:szCs w:val="32"/>
        </w:rPr>
        <w:tab/>
        <w:t>Sub County: _________________________</w:t>
      </w:r>
      <w:r w:rsidRPr="0060435D">
        <w:rPr>
          <w:sz w:val="32"/>
          <w:szCs w:val="32"/>
        </w:rPr>
        <w:tab/>
      </w:r>
      <w:r w:rsidRPr="0060435D">
        <w:rPr>
          <w:sz w:val="32"/>
          <w:szCs w:val="32"/>
        </w:rPr>
        <w:tab/>
      </w:r>
    </w:p>
    <w:p w:rsidR="00901EFE" w:rsidRPr="0060435D" w:rsidRDefault="00901EFE" w:rsidP="0060435D">
      <w:pPr>
        <w:ind w:firstLine="720"/>
        <w:rPr>
          <w:sz w:val="32"/>
          <w:szCs w:val="32"/>
        </w:rPr>
      </w:pPr>
      <w:r w:rsidRPr="0060435D">
        <w:rPr>
          <w:sz w:val="32"/>
          <w:szCs w:val="32"/>
        </w:rPr>
        <w:t>Parish: ________________________________</w:t>
      </w:r>
    </w:p>
    <w:p w:rsidR="00AF0543" w:rsidRDefault="00901EFE" w:rsidP="0060435D">
      <w:pPr>
        <w:rPr>
          <w:ins w:id="4" w:author="Windows User" w:date="2017-06-29T13:16:00Z"/>
          <w:sz w:val="32"/>
          <w:szCs w:val="32"/>
        </w:rPr>
      </w:pPr>
      <w:r w:rsidRPr="0060435D">
        <w:rPr>
          <w:sz w:val="32"/>
          <w:szCs w:val="32"/>
        </w:rPr>
        <w:tab/>
        <w:t>Village: __________</w:t>
      </w:r>
      <w:r>
        <w:rPr>
          <w:sz w:val="32"/>
          <w:szCs w:val="32"/>
        </w:rPr>
        <w:t>__________________</w:t>
      </w:r>
      <w:r>
        <w:rPr>
          <w:sz w:val="32"/>
          <w:szCs w:val="32"/>
        </w:rPr>
        <w:tab/>
      </w:r>
    </w:p>
    <w:p w:rsidR="00901EFE" w:rsidRPr="00AF0543" w:rsidRDefault="00901EFE" w:rsidP="00AF0543">
      <w:pPr>
        <w:pStyle w:val="ListParagraph"/>
        <w:numPr>
          <w:ilvl w:val="0"/>
          <w:numId w:val="1"/>
        </w:numPr>
        <w:rPr>
          <w:ins w:id="5" w:author="Windows User" w:date="2017-06-29T13:23:00Z"/>
          <w:sz w:val="32"/>
          <w:szCs w:val="32"/>
          <w:rPrChange w:id="6" w:author="Windows User" w:date="2017-06-29T13:23:00Z">
            <w:rPr>
              <w:ins w:id="7" w:author="Windows User" w:date="2017-06-29T13:23:00Z"/>
            </w:rPr>
          </w:rPrChange>
        </w:rPr>
        <w:pPrChange w:id="8" w:author="Windows User" w:date="2017-06-29T13:23:00Z">
          <w:pPr/>
        </w:pPrChange>
      </w:pPr>
      <w:del w:id="9" w:author="Windows User" w:date="2017-06-29T13:23:00Z">
        <w:r w:rsidRPr="00AF0543" w:rsidDel="00AF0543">
          <w:rPr>
            <w:sz w:val="32"/>
            <w:szCs w:val="32"/>
            <w:rPrChange w:id="10" w:author="Windows User" w:date="2017-06-29T13:23:00Z">
              <w:rPr/>
            </w:rPrChange>
          </w:rPr>
          <w:tab/>
        </w:r>
      </w:del>
      <w:ins w:id="11" w:author="Windows User" w:date="2017-06-29T13:17:00Z">
        <w:r w:rsidR="00A4360D" w:rsidRPr="00AF0543">
          <w:rPr>
            <w:sz w:val="32"/>
            <w:szCs w:val="32"/>
            <w:rPrChange w:id="12" w:author="Windows User" w:date="2017-06-29T13:23:00Z">
              <w:rPr/>
            </w:rPrChange>
          </w:rPr>
          <w:t>Farmer home GPS</w:t>
        </w:r>
      </w:ins>
    </w:p>
    <w:p w:rsidR="00AF0543" w:rsidRDefault="00AF0543" w:rsidP="00AF0543">
      <w:pPr>
        <w:pStyle w:val="ListParagraph"/>
        <w:numPr>
          <w:ilvl w:val="0"/>
          <w:numId w:val="1"/>
        </w:numPr>
        <w:rPr>
          <w:ins w:id="13" w:author="Windows User" w:date="2017-06-29T14:07:00Z"/>
          <w:sz w:val="32"/>
          <w:szCs w:val="32"/>
        </w:rPr>
        <w:pPrChange w:id="14" w:author="Windows User" w:date="2017-06-29T13:23:00Z">
          <w:pPr/>
        </w:pPrChange>
      </w:pPr>
      <w:ins w:id="15" w:author="Windows User" w:date="2017-06-29T13:23:00Z">
        <w:r>
          <w:rPr>
            <w:sz w:val="32"/>
            <w:szCs w:val="32"/>
          </w:rPr>
          <w:t>Farmer Picture</w:t>
        </w:r>
      </w:ins>
    </w:p>
    <w:p w:rsidR="00171C89" w:rsidRPr="00171C89" w:rsidRDefault="00171C89" w:rsidP="00171C89">
      <w:pPr>
        <w:rPr>
          <w:ins w:id="16" w:author="Windows User" w:date="2017-06-29T14:07:00Z"/>
          <w:b/>
          <w:sz w:val="32"/>
          <w:szCs w:val="32"/>
          <w:rPrChange w:id="17" w:author="Windows User" w:date="2017-06-29T14:08:00Z">
            <w:rPr>
              <w:ins w:id="18" w:author="Windows User" w:date="2017-06-29T14:07:00Z"/>
              <w:sz w:val="32"/>
              <w:szCs w:val="32"/>
            </w:rPr>
          </w:rPrChange>
        </w:rPr>
        <w:pPrChange w:id="19" w:author="Windows User" w:date="2017-06-29T14:07:00Z">
          <w:pPr/>
        </w:pPrChange>
      </w:pPr>
      <w:ins w:id="20" w:author="Windows User" w:date="2017-06-29T14:08:00Z">
        <w:r w:rsidRPr="00171C89">
          <w:rPr>
            <w:b/>
            <w:sz w:val="32"/>
            <w:szCs w:val="32"/>
            <w:rPrChange w:id="21" w:author="Windows User" w:date="2017-06-29T14:08:00Z">
              <w:rPr>
                <w:sz w:val="32"/>
                <w:szCs w:val="32"/>
              </w:rPr>
            </w:rPrChange>
          </w:rPr>
          <w:t>2. ACCOUNT DETAILS SECTION.</w:t>
        </w:r>
      </w:ins>
    </w:p>
    <w:p w:rsidR="00171C89" w:rsidRPr="00171C89" w:rsidRDefault="00171C89" w:rsidP="00171C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ins w:id="22" w:author="Windows User" w:date="2017-06-29T14:07:00Z"/>
          <w:rFonts w:ascii="Times New Roman" w:eastAsia="Times New Roman" w:hAnsi="Times New Roman" w:cs="Times New Roman"/>
          <w:sz w:val="24"/>
          <w:szCs w:val="24"/>
          <w:rPrChange w:id="23" w:author="Windows User" w:date="2017-06-29T14:10:00Z">
            <w:rPr>
              <w:ins w:id="24" w:author="Windows User" w:date="2017-06-29T14:07:00Z"/>
            </w:rPr>
          </w:rPrChange>
        </w:rPr>
        <w:pPrChange w:id="25" w:author="Windows User" w:date="2017-06-29T14:10:00Z">
          <w:pPr>
            <w:spacing w:before="100" w:beforeAutospacing="1" w:after="100" w:afterAutospacing="1" w:line="240" w:lineRule="auto"/>
          </w:pPr>
        </w:pPrChange>
      </w:pPr>
      <w:ins w:id="26" w:author="Windows User" w:date="2017-06-29T14:07:00Z">
        <w:r w:rsidRPr="00171C89">
          <w:rPr>
            <w:rFonts w:ascii="Times New Roman" w:eastAsia="Times New Roman" w:hAnsi="Times New Roman" w:cs="Times New Roman"/>
            <w:sz w:val="24"/>
            <w:szCs w:val="24"/>
            <w:rPrChange w:id="27" w:author="Windows User" w:date="2017-06-29T14:10:00Z">
              <w:rPr/>
            </w:rPrChange>
          </w:rPr>
          <w:t>Account number/Phone number</w:t>
        </w:r>
      </w:ins>
    </w:p>
    <w:p w:rsidR="00171C89" w:rsidRPr="00171C89" w:rsidRDefault="00171C89" w:rsidP="00171C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ins w:id="28" w:author="Windows User" w:date="2017-06-29T14:07:00Z"/>
          <w:rFonts w:ascii="Times New Roman" w:eastAsia="Times New Roman" w:hAnsi="Times New Roman" w:cs="Times New Roman"/>
          <w:sz w:val="24"/>
          <w:szCs w:val="24"/>
          <w:rPrChange w:id="29" w:author="Windows User" w:date="2017-06-29T14:10:00Z">
            <w:rPr>
              <w:ins w:id="30" w:author="Windows User" w:date="2017-06-29T14:07:00Z"/>
            </w:rPr>
          </w:rPrChange>
        </w:rPr>
        <w:pPrChange w:id="31" w:author="Windows User" w:date="2017-06-29T14:10:00Z">
          <w:pPr>
            <w:spacing w:before="100" w:beforeAutospacing="1" w:after="100" w:afterAutospacing="1" w:line="240" w:lineRule="auto"/>
          </w:pPr>
        </w:pPrChange>
      </w:pPr>
      <w:ins w:id="32" w:author="Windows User" w:date="2017-06-29T14:07:00Z">
        <w:r w:rsidRPr="00171C89">
          <w:rPr>
            <w:rFonts w:ascii="Times New Roman" w:eastAsia="Times New Roman" w:hAnsi="Times New Roman" w:cs="Times New Roman"/>
            <w:sz w:val="24"/>
            <w:szCs w:val="24"/>
            <w:rPrChange w:id="33" w:author="Windows User" w:date="2017-06-29T14:10:00Z">
              <w:rPr/>
            </w:rPrChange>
          </w:rPr>
          <w:t>Account name</w:t>
        </w:r>
      </w:ins>
    </w:p>
    <w:p w:rsidR="00171C89" w:rsidRPr="00171C89" w:rsidRDefault="00171C89" w:rsidP="00171C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ins w:id="34" w:author="Windows User" w:date="2017-06-29T14:07:00Z"/>
          <w:rFonts w:ascii="Times New Roman" w:eastAsia="Times New Roman" w:hAnsi="Times New Roman" w:cs="Times New Roman"/>
          <w:sz w:val="24"/>
          <w:szCs w:val="24"/>
          <w:rPrChange w:id="35" w:author="Windows User" w:date="2017-06-29T14:10:00Z">
            <w:rPr>
              <w:ins w:id="36" w:author="Windows User" w:date="2017-06-29T14:07:00Z"/>
            </w:rPr>
          </w:rPrChange>
        </w:rPr>
        <w:pPrChange w:id="37" w:author="Windows User" w:date="2017-06-29T14:10:00Z">
          <w:pPr>
            <w:spacing w:before="100" w:beforeAutospacing="1" w:after="100" w:afterAutospacing="1" w:line="240" w:lineRule="auto"/>
          </w:pPr>
        </w:pPrChange>
      </w:pPr>
      <w:ins w:id="38" w:author="Windows User" w:date="2017-06-29T14:07:00Z">
        <w:r w:rsidRPr="00171C89">
          <w:rPr>
            <w:rFonts w:ascii="Times New Roman" w:eastAsia="Times New Roman" w:hAnsi="Times New Roman" w:cs="Times New Roman"/>
            <w:sz w:val="24"/>
            <w:szCs w:val="24"/>
            <w:rPrChange w:id="39" w:author="Windows User" w:date="2017-06-29T14:10:00Z">
              <w:rPr/>
            </w:rPrChange>
          </w:rPr>
          <w:t>Account mobile phone number</w:t>
        </w:r>
      </w:ins>
    </w:p>
    <w:p w:rsidR="00171C89" w:rsidRPr="00171C89" w:rsidRDefault="00171C89" w:rsidP="00171C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ins w:id="40" w:author="Windows User" w:date="2017-06-29T14:07:00Z"/>
          <w:rFonts w:ascii="Times New Roman" w:eastAsia="Times New Roman" w:hAnsi="Times New Roman" w:cs="Times New Roman"/>
          <w:sz w:val="24"/>
          <w:szCs w:val="24"/>
          <w:rPrChange w:id="41" w:author="Windows User" w:date="2017-06-29T14:10:00Z">
            <w:rPr>
              <w:ins w:id="42" w:author="Windows User" w:date="2017-06-29T14:07:00Z"/>
            </w:rPr>
          </w:rPrChange>
        </w:rPr>
        <w:pPrChange w:id="43" w:author="Windows User" w:date="2017-06-29T14:10:00Z">
          <w:pPr>
            <w:spacing w:before="100" w:beforeAutospacing="1" w:after="100" w:afterAutospacing="1" w:line="240" w:lineRule="auto"/>
          </w:pPr>
        </w:pPrChange>
      </w:pPr>
      <w:ins w:id="44" w:author="Windows User" w:date="2017-06-29T14:07:00Z">
        <w:r w:rsidRPr="00171C89">
          <w:rPr>
            <w:rFonts w:ascii="Times New Roman" w:eastAsia="Times New Roman" w:hAnsi="Times New Roman" w:cs="Times New Roman"/>
            <w:sz w:val="24"/>
            <w:szCs w:val="24"/>
            <w:rPrChange w:id="45" w:author="Windows User" w:date="2017-06-29T14:10:00Z">
              <w:rPr/>
            </w:rPrChange>
          </w:rPr>
          <w:t>National ID Number</w:t>
        </w:r>
      </w:ins>
    </w:p>
    <w:p w:rsidR="00171C89" w:rsidRPr="00171C89" w:rsidRDefault="00171C89" w:rsidP="00171C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ins w:id="46" w:author="Windows User" w:date="2017-06-29T14:07:00Z"/>
          <w:rFonts w:ascii="Times New Roman" w:eastAsia="Times New Roman" w:hAnsi="Times New Roman" w:cs="Times New Roman"/>
          <w:sz w:val="24"/>
          <w:szCs w:val="24"/>
          <w:rPrChange w:id="47" w:author="Windows User" w:date="2017-06-29T14:10:00Z">
            <w:rPr>
              <w:ins w:id="48" w:author="Windows User" w:date="2017-06-29T14:07:00Z"/>
            </w:rPr>
          </w:rPrChange>
        </w:rPr>
        <w:pPrChange w:id="49" w:author="Windows User" w:date="2017-06-29T14:10:00Z">
          <w:pPr>
            <w:spacing w:before="100" w:beforeAutospacing="1" w:after="100" w:afterAutospacing="1" w:line="240" w:lineRule="auto"/>
          </w:pPr>
        </w:pPrChange>
      </w:pPr>
      <w:ins w:id="50" w:author="Windows User" w:date="2017-06-29T14:07:00Z">
        <w:r w:rsidRPr="00171C89">
          <w:rPr>
            <w:rFonts w:ascii="Times New Roman" w:eastAsia="Times New Roman" w:hAnsi="Times New Roman" w:cs="Times New Roman"/>
            <w:sz w:val="24"/>
            <w:szCs w:val="24"/>
            <w:rPrChange w:id="51" w:author="Windows User" w:date="2017-06-29T14:10:00Z">
              <w:rPr/>
            </w:rPrChange>
          </w:rPr>
          <w:t>City</w:t>
        </w:r>
      </w:ins>
    </w:p>
    <w:p w:rsidR="00171C89" w:rsidRPr="00171C89" w:rsidRDefault="00171C89" w:rsidP="00171C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ins w:id="52" w:author="Windows User" w:date="2017-06-29T14:07:00Z"/>
          <w:rFonts w:ascii="Times New Roman" w:eastAsia="Times New Roman" w:hAnsi="Times New Roman" w:cs="Times New Roman"/>
          <w:sz w:val="24"/>
          <w:szCs w:val="24"/>
          <w:rPrChange w:id="53" w:author="Windows User" w:date="2017-06-29T14:10:00Z">
            <w:rPr>
              <w:ins w:id="54" w:author="Windows User" w:date="2017-06-29T14:07:00Z"/>
            </w:rPr>
          </w:rPrChange>
        </w:rPr>
        <w:pPrChange w:id="55" w:author="Windows User" w:date="2017-06-29T14:10:00Z">
          <w:pPr>
            <w:spacing w:before="100" w:beforeAutospacing="1" w:after="100" w:afterAutospacing="1" w:line="240" w:lineRule="auto"/>
          </w:pPr>
        </w:pPrChange>
      </w:pPr>
      <w:ins w:id="56" w:author="Windows User" w:date="2017-06-29T14:07:00Z">
        <w:r w:rsidRPr="00171C89">
          <w:rPr>
            <w:rFonts w:ascii="Times New Roman" w:eastAsia="Times New Roman" w:hAnsi="Times New Roman" w:cs="Times New Roman"/>
            <w:sz w:val="24"/>
            <w:szCs w:val="24"/>
            <w:rPrChange w:id="57" w:author="Windows User" w:date="2017-06-29T14:10:00Z">
              <w:rPr/>
            </w:rPrChange>
          </w:rPr>
          <w:t>Next of Kin</w:t>
        </w:r>
      </w:ins>
    </w:p>
    <w:p w:rsidR="00171C89" w:rsidRPr="00171C89" w:rsidRDefault="00171C89" w:rsidP="00171C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ins w:id="58" w:author="Windows User" w:date="2017-06-29T14:07:00Z"/>
          <w:rFonts w:ascii="Times New Roman" w:eastAsia="Times New Roman" w:hAnsi="Times New Roman" w:cs="Times New Roman"/>
          <w:sz w:val="24"/>
          <w:szCs w:val="24"/>
          <w:rPrChange w:id="59" w:author="Windows User" w:date="2017-06-29T14:10:00Z">
            <w:rPr>
              <w:ins w:id="60" w:author="Windows User" w:date="2017-06-29T14:07:00Z"/>
            </w:rPr>
          </w:rPrChange>
        </w:rPr>
        <w:pPrChange w:id="61" w:author="Windows User" w:date="2017-06-29T14:10:00Z">
          <w:pPr>
            <w:spacing w:before="100" w:beforeAutospacing="1" w:after="100" w:afterAutospacing="1" w:line="240" w:lineRule="auto"/>
          </w:pPr>
        </w:pPrChange>
      </w:pPr>
      <w:ins w:id="62" w:author="Windows User" w:date="2017-06-29T14:07:00Z">
        <w:r w:rsidRPr="00171C89">
          <w:rPr>
            <w:rFonts w:ascii="Times New Roman" w:eastAsia="Times New Roman" w:hAnsi="Times New Roman" w:cs="Times New Roman"/>
            <w:sz w:val="24"/>
            <w:szCs w:val="24"/>
            <w:rPrChange w:id="63" w:author="Windows User" w:date="2017-06-29T14:10:00Z">
              <w:rPr/>
            </w:rPrChange>
          </w:rPr>
          <w:t>Next of Kin Mobile phone number</w:t>
        </w:r>
      </w:ins>
    </w:p>
    <w:p w:rsidR="00171C89" w:rsidRPr="00171C89" w:rsidRDefault="00171C89" w:rsidP="00171C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ins w:id="64" w:author="Windows User" w:date="2017-06-29T14:07:00Z"/>
          <w:rFonts w:ascii="Times New Roman" w:eastAsia="Times New Roman" w:hAnsi="Times New Roman" w:cs="Times New Roman"/>
          <w:sz w:val="24"/>
          <w:szCs w:val="24"/>
          <w:rPrChange w:id="65" w:author="Windows User" w:date="2017-06-29T14:10:00Z">
            <w:rPr>
              <w:ins w:id="66" w:author="Windows User" w:date="2017-06-29T14:07:00Z"/>
            </w:rPr>
          </w:rPrChange>
        </w:rPr>
        <w:pPrChange w:id="67" w:author="Windows User" w:date="2017-06-29T14:10:00Z">
          <w:pPr>
            <w:spacing w:before="100" w:beforeAutospacing="1" w:after="100" w:afterAutospacing="1" w:line="240" w:lineRule="auto"/>
          </w:pPr>
        </w:pPrChange>
      </w:pPr>
      <w:ins w:id="68" w:author="Windows User" w:date="2017-06-29T14:07:00Z">
        <w:r w:rsidRPr="00171C89">
          <w:rPr>
            <w:rFonts w:ascii="Times New Roman" w:eastAsia="Times New Roman" w:hAnsi="Times New Roman" w:cs="Times New Roman"/>
            <w:sz w:val="24"/>
            <w:szCs w:val="24"/>
            <w:rPrChange w:id="69" w:author="Windows User" w:date="2017-06-29T14:10:00Z">
              <w:rPr/>
            </w:rPrChange>
          </w:rPr>
          <w:t>Photo of the account holder.</w:t>
        </w:r>
      </w:ins>
    </w:p>
    <w:p w:rsidR="00171C89" w:rsidRPr="00171C89" w:rsidRDefault="00171C89" w:rsidP="00171C89">
      <w:pPr>
        <w:rPr>
          <w:sz w:val="32"/>
          <w:szCs w:val="32"/>
          <w:rPrChange w:id="70" w:author="Windows User" w:date="2017-06-29T14:07:00Z">
            <w:rPr/>
          </w:rPrChange>
        </w:rPr>
        <w:pPrChange w:id="71" w:author="Windows User" w:date="2017-06-29T14:07:00Z">
          <w:pPr/>
        </w:pPrChange>
      </w:pPr>
      <w:bookmarkStart w:id="72" w:name="_GoBack"/>
      <w:bookmarkEnd w:id="72"/>
    </w:p>
    <w:p w:rsidR="00901EFE" w:rsidRDefault="00901EFE" w:rsidP="00336461">
      <w:pPr>
        <w:rPr>
          <w:b/>
          <w:bCs/>
          <w:sz w:val="32"/>
          <w:szCs w:val="32"/>
        </w:rPr>
      </w:pPr>
    </w:p>
    <w:p w:rsidR="00901EFE" w:rsidRDefault="00901EFE" w:rsidP="003364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SECTION 2: PRODUCTION DATA ON </w:t>
      </w:r>
      <w:del w:id="73" w:author="Windows User" w:date="2017-06-29T11:06:00Z">
        <w:r w:rsidDel="00EA5775">
          <w:rPr>
            <w:b/>
            <w:bCs/>
            <w:sz w:val="32"/>
            <w:szCs w:val="32"/>
          </w:rPr>
          <w:delText xml:space="preserve">MAIZE </w:delText>
        </w:r>
      </w:del>
      <w:ins w:id="74" w:author="Windows User" w:date="2017-06-29T11:06:00Z">
        <w:r w:rsidR="00EA5775">
          <w:rPr>
            <w:b/>
            <w:bCs/>
            <w:sz w:val="32"/>
            <w:szCs w:val="32"/>
          </w:rPr>
          <w:t>COWS</w:t>
        </w:r>
      </w:ins>
    </w:p>
    <w:p w:rsidR="00901EFE" w:rsidRPr="00EA5775" w:rsidRDefault="00901EFE" w:rsidP="00EA5775">
      <w:pPr>
        <w:pStyle w:val="ListParagraph"/>
        <w:numPr>
          <w:ilvl w:val="3"/>
          <w:numId w:val="3"/>
        </w:numPr>
        <w:rPr>
          <w:sz w:val="32"/>
          <w:szCs w:val="32"/>
          <w:rPrChange w:id="75" w:author="Windows User" w:date="2017-06-29T11:07:00Z">
            <w:rPr/>
          </w:rPrChange>
        </w:rPr>
        <w:pPrChange w:id="76" w:author="Windows User" w:date="2017-06-29T11:07:00Z">
          <w:pPr/>
        </w:pPrChange>
      </w:pPr>
      <w:del w:id="77" w:author="Windows User" w:date="2017-06-29T11:07:00Z">
        <w:r w:rsidRPr="00EA5775" w:rsidDel="00EA5775">
          <w:rPr>
            <w:sz w:val="32"/>
            <w:szCs w:val="32"/>
            <w:rPrChange w:id="78" w:author="Windows User" w:date="2017-06-29T11:07:00Z">
              <w:rPr/>
            </w:rPrChange>
          </w:rPr>
          <w:delText>1.</w:delText>
        </w:r>
        <w:r w:rsidRPr="00EA5775" w:rsidDel="00EA5775">
          <w:rPr>
            <w:sz w:val="32"/>
            <w:szCs w:val="32"/>
            <w:rPrChange w:id="79" w:author="Windows User" w:date="2017-06-29T11:07:00Z">
              <w:rPr/>
            </w:rPrChange>
          </w:rPr>
          <w:tab/>
        </w:r>
      </w:del>
      <w:r w:rsidRPr="00EA5775">
        <w:rPr>
          <w:sz w:val="32"/>
          <w:szCs w:val="32"/>
          <w:rPrChange w:id="80" w:author="Windows User" w:date="2017-06-29T11:07:00Z">
            <w:rPr/>
          </w:rPrChange>
        </w:rPr>
        <w:t xml:space="preserve">How </w:t>
      </w:r>
      <w:del w:id="81" w:author="Windows User" w:date="2017-06-29T11:06:00Z">
        <w:r w:rsidRPr="00EA5775" w:rsidDel="00EA5775">
          <w:rPr>
            <w:sz w:val="32"/>
            <w:szCs w:val="32"/>
            <w:rPrChange w:id="82" w:author="Windows User" w:date="2017-06-29T11:07:00Z">
              <w:rPr/>
            </w:rPrChange>
          </w:rPr>
          <w:delText xml:space="preserve">much land </w:delText>
        </w:r>
      </w:del>
      <w:ins w:id="83" w:author="JK" w:date="2016-06-06T21:30:00Z">
        <w:del w:id="84" w:author="Windows User" w:date="2017-06-29T11:06:00Z">
          <w:r w:rsidR="000B2EE1" w:rsidRPr="00EA5775" w:rsidDel="00EA5775">
            <w:rPr>
              <w:sz w:val="32"/>
              <w:szCs w:val="32"/>
              <w:rPrChange w:id="85" w:author="Windows User" w:date="2017-06-29T11:07:00Z">
                <w:rPr/>
              </w:rPrChange>
            </w:rPr>
            <w:delText>wa</w:delText>
          </w:r>
        </w:del>
      </w:ins>
      <w:del w:id="86" w:author="Windows User" w:date="2017-06-29T11:06:00Z">
        <w:r w:rsidRPr="00EA5775" w:rsidDel="00EA5775">
          <w:rPr>
            <w:sz w:val="32"/>
            <w:szCs w:val="32"/>
            <w:rPrChange w:id="87" w:author="Windows User" w:date="2017-06-29T11:07:00Z">
              <w:rPr/>
            </w:rPrChange>
          </w:rPr>
          <w:delText>is under maize in the past season?</w:delText>
        </w:r>
      </w:del>
      <w:ins w:id="88" w:author="Windows User" w:date="2017-06-29T11:06:00Z">
        <w:r w:rsidR="00EA5775" w:rsidRPr="00EA5775">
          <w:rPr>
            <w:sz w:val="32"/>
            <w:szCs w:val="32"/>
            <w:rPrChange w:id="89" w:author="Windows User" w:date="2017-06-29T11:07:00Z">
              <w:rPr/>
            </w:rPrChange>
          </w:rPr>
          <w:t>many cows do you have</w:t>
        </w:r>
      </w:ins>
      <w:r w:rsidRPr="00EA5775">
        <w:rPr>
          <w:sz w:val="32"/>
          <w:szCs w:val="32"/>
          <w:rPrChange w:id="90" w:author="Windows User" w:date="2017-06-29T11:07:00Z">
            <w:rPr/>
          </w:rPrChange>
        </w:rPr>
        <w:t xml:space="preserve">  </w:t>
      </w:r>
      <w:ins w:id="91" w:author="JK" w:date="2016-06-06T13:39:00Z">
        <w:r w:rsidR="00223D20" w:rsidRPr="00EA5775">
          <w:rPr>
            <w:sz w:val="32"/>
            <w:szCs w:val="32"/>
            <w:rPrChange w:id="92" w:author="Windows User" w:date="2017-06-29T11:07:00Z">
              <w:rPr/>
            </w:rPrChange>
          </w:rPr>
          <w:t xml:space="preserve">     </w:t>
        </w:r>
      </w:ins>
      <w:r w:rsidRPr="00EA5775">
        <w:rPr>
          <w:sz w:val="32"/>
          <w:szCs w:val="32"/>
          <w:rPrChange w:id="93" w:author="Windows User" w:date="2017-06-29T11:07:00Z">
            <w:rPr/>
          </w:rPrChange>
        </w:rPr>
        <w:t xml:space="preserve">_____________________ </w:t>
      </w:r>
      <w:del w:id="94" w:author="Windows User" w:date="2017-06-29T11:06:00Z">
        <w:r w:rsidRPr="00EA5775" w:rsidDel="00EA5775">
          <w:rPr>
            <w:sz w:val="32"/>
            <w:szCs w:val="32"/>
            <w:rPrChange w:id="95" w:author="Windows User" w:date="2017-06-29T11:07:00Z">
              <w:rPr/>
            </w:rPrChange>
          </w:rPr>
          <w:delText>Acres</w:delText>
        </w:r>
      </w:del>
    </w:p>
    <w:p w:rsidR="00901EFE" w:rsidRPr="00BF1DB7" w:rsidRDefault="00901EFE" w:rsidP="00BF1DB7">
      <w:pPr>
        <w:rPr>
          <w:sz w:val="32"/>
          <w:szCs w:val="32"/>
        </w:rPr>
      </w:pPr>
      <w:r w:rsidRPr="00BF1DB7">
        <w:rPr>
          <w:sz w:val="32"/>
          <w:szCs w:val="32"/>
        </w:rPr>
        <w:tab/>
      </w:r>
      <w:del w:id="96" w:author="Windows User" w:date="2017-06-29T11:06:00Z">
        <w:r w:rsidRPr="00BF1DB7" w:rsidDel="00EA5775">
          <w:rPr>
            <w:sz w:val="32"/>
            <w:szCs w:val="32"/>
          </w:rPr>
          <w:delText>Land mapped (Yes/ No)______________</w:delText>
        </w:r>
      </w:del>
    </w:p>
    <w:p w:rsidR="00901EFE" w:rsidRPr="00BF1DB7" w:rsidDel="00EA5775" w:rsidRDefault="00901EFE" w:rsidP="00BF1DB7">
      <w:pPr>
        <w:rPr>
          <w:del w:id="97" w:author="Windows User" w:date="2017-06-29T11:07:00Z"/>
          <w:sz w:val="32"/>
          <w:szCs w:val="32"/>
        </w:rPr>
      </w:pPr>
      <w:r w:rsidRPr="00BF1DB7">
        <w:rPr>
          <w:sz w:val="32"/>
          <w:szCs w:val="32"/>
        </w:rPr>
        <w:t>2.</w:t>
      </w:r>
      <w:ins w:id="98" w:author="Windows User" w:date="2017-06-29T11:07:00Z">
        <w:r w:rsidR="00EA5775">
          <w:rPr>
            <w:sz w:val="32"/>
            <w:szCs w:val="32"/>
          </w:rPr>
          <w:t xml:space="preserve"> </w:t>
        </w:r>
      </w:ins>
      <w:del w:id="99" w:author="Windows User" w:date="2017-06-29T11:07:00Z">
        <w:r w:rsidRPr="00BF1DB7" w:rsidDel="00EA5775">
          <w:rPr>
            <w:sz w:val="32"/>
            <w:szCs w:val="32"/>
          </w:rPr>
          <w:tab/>
          <w:delText>Have you used improved seeds</w:delText>
        </w:r>
      </w:del>
      <w:ins w:id="100" w:author="JK" w:date="2016-06-06T21:31:00Z">
        <w:del w:id="101" w:author="Windows User" w:date="2017-06-29T11:07:00Z">
          <w:r w:rsidR="000B2EE1" w:rsidDel="00EA5775">
            <w:rPr>
              <w:sz w:val="32"/>
              <w:szCs w:val="32"/>
            </w:rPr>
            <w:delText xml:space="preserve"> </w:delText>
          </w:r>
        </w:del>
      </w:ins>
      <w:del w:id="102" w:author="Windows User" w:date="2017-06-29T11:07:00Z">
        <w:r w:rsidRPr="00BF1DB7" w:rsidDel="00EA5775">
          <w:rPr>
            <w:sz w:val="32"/>
            <w:szCs w:val="32"/>
          </w:rPr>
          <w:delText xml:space="preserve"> for in the past season?</w:delText>
        </w:r>
      </w:del>
    </w:p>
    <w:p w:rsidR="00901EFE" w:rsidRDefault="00901EFE" w:rsidP="00EA5775">
      <w:pPr>
        <w:rPr>
          <w:ins w:id="103" w:author="Windows User" w:date="2017-06-29T11:07:00Z"/>
          <w:sz w:val="32"/>
          <w:szCs w:val="32"/>
        </w:rPr>
        <w:pPrChange w:id="104" w:author="Windows User" w:date="2017-06-29T11:07:00Z">
          <w:pPr/>
        </w:pPrChange>
      </w:pPr>
      <w:del w:id="105" w:author="Windows User" w:date="2017-06-29T11:07:00Z">
        <w:r w:rsidDel="00EA5775">
          <w:rPr>
            <w:sz w:val="32"/>
            <w:szCs w:val="32"/>
          </w:rPr>
          <w:delText>a)</w:delText>
        </w:r>
        <w:r w:rsidRPr="00BF1DB7" w:rsidDel="00EA5775">
          <w:rPr>
            <w:sz w:val="32"/>
            <w:szCs w:val="32"/>
          </w:rPr>
          <w:delText>.</w:delText>
        </w:r>
        <w:r w:rsidRPr="00BF1DB7" w:rsidDel="00EA5775">
          <w:rPr>
            <w:sz w:val="32"/>
            <w:szCs w:val="32"/>
          </w:rPr>
          <w:tab/>
          <w:delText xml:space="preserve">Yes </w:delText>
        </w:r>
        <w:r w:rsidRPr="00BF1DB7" w:rsidDel="00EA5775">
          <w:rPr>
            <w:sz w:val="32"/>
            <w:szCs w:val="32"/>
          </w:rPr>
          <w:tab/>
        </w:r>
        <w:r w:rsidRPr="00BF1DB7" w:rsidDel="00EA5775">
          <w:rPr>
            <w:sz w:val="32"/>
            <w:szCs w:val="32"/>
          </w:rPr>
          <w:tab/>
        </w:r>
        <w:r w:rsidDel="00EA5775">
          <w:rPr>
            <w:sz w:val="32"/>
            <w:szCs w:val="32"/>
          </w:rPr>
          <w:delText>b)</w:delText>
        </w:r>
        <w:r w:rsidRPr="00BF1DB7" w:rsidDel="00EA5775">
          <w:rPr>
            <w:sz w:val="32"/>
            <w:szCs w:val="32"/>
          </w:rPr>
          <w:delText>. No</w:delText>
        </w:r>
      </w:del>
      <w:ins w:id="106" w:author="Windows User" w:date="2017-06-29T11:07:00Z">
        <w:r w:rsidR="00EA5775">
          <w:rPr>
            <w:sz w:val="32"/>
            <w:szCs w:val="32"/>
          </w:rPr>
          <w:t>How many of these are Lactating?</w:t>
        </w:r>
      </w:ins>
    </w:p>
    <w:p w:rsidR="00EA5775" w:rsidRPr="00BF1DB7" w:rsidRDefault="00EA5775" w:rsidP="00EA5775">
      <w:pPr>
        <w:rPr>
          <w:ins w:id="107" w:author="RIK" w:date="2015-06-29T14:04:00Z"/>
          <w:sz w:val="32"/>
          <w:szCs w:val="32"/>
        </w:rPr>
        <w:pPrChange w:id="108" w:author="Windows User" w:date="2017-06-29T11:07:00Z">
          <w:pPr/>
        </w:pPrChange>
      </w:pPr>
    </w:p>
    <w:p w:rsidR="00EA5775" w:rsidRPr="00EA5775" w:rsidRDefault="00901EFE" w:rsidP="00EA5775">
      <w:pPr>
        <w:pStyle w:val="ListParagraph"/>
        <w:numPr>
          <w:ilvl w:val="0"/>
          <w:numId w:val="3"/>
        </w:numPr>
        <w:rPr>
          <w:ins w:id="109" w:author="Windows User" w:date="2017-06-29T11:09:00Z"/>
          <w:sz w:val="32"/>
          <w:szCs w:val="32"/>
          <w:rPrChange w:id="110" w:author="Windows User" w:date="2017-06-29T11:11:00Z">
            <w:rPr>
              <w:ins w:id="111" w:author="Windows User" w:date="2017-06-29T11:09:00Z"/>
            </w:rPr>
          </w:rPrChange>
        </w:rPr>
        <w:pPrChange w:id="112" w:author="Windows User" w:date="2017-06-29T11:10:00Z">
          <w:pPr/>
        </w:pPrChange>
      </w:pPr>
      <w:del w:id="113" w:author="Windows User" w:date="2017-06-29T11:09:00Z">
        <w:r w:rsidRPr="00EA5775" w:rsidDel="00EA5775">
          <w:rPr>
            <w:sz w:val="32"/>
            <w:szCs w:val="32"/>
            <w:rPrChange w:id="114" w:author="Windows User" w:date="2017-06-29T11:09:00Z">
              <w:rPr/>
            </w:rPrChange>
          </w:rPr>
          <w:delText xml:space="preserve">3. </w:delText>
        </w:r>
      </w:del>
      <w:del w:id="115" w:author="Windows User" w:date="2017-06-29T11:08:00Z">
        <w:r w:rsidRPr="00EA5775" w:rsidDel="00EA5775">
          <w:rPr>
            <w:sz w:val="32"/>
            <w:szCs w:val="32"/>
            <w:rPrChange w:id="116" w:author="Windows User" w:date="2017-06-29T11:09:00Z">
              <w:rPr/>
            </w:rPrChange>
          </w:rPr>
          <w:delText>Which type of varieties</w:delText>
        </w:r>
      </w:del>
      <w:ins w:id="117" w:author="Windows User" w:date="2017-06-29T11:08:00Z">
        <w:r w:rsidR="00EA5775" w:rsidRPr="00EA5775">
          <w:rPr>
            <w:sz w:val="32"/>
            <w:szCs w:val="32"/>
            <w:rPrChange w:id="118" w:author="Windows User" w:date="2017-06-29T11:09:00Z">
              <w:rPr/>
            </w:rPrChange>
          </w:rPr>
          <w:t>What breed of cows do you have</w:t>
        </w:r>
      </w:ins>
      <w:r w:rsidRPr="00EA5775">
        <w:rPr>
          <w:sz w:val="32"/>
          <w:szCs w:val="32"/>
          <w:rPrChange w:id="119" w:author="Windows User" w:date="2017-06-29T11:09:00Z">
            <w:rPr/>
          </w:rPrChange>
        </w:rPr>
        <w:t xml:space="preserve">? </w:t>
      </w:r>
    </w:p>
    <w:p w:rsidR="00EA5775" w:rsidRDefault="00BD464E" w:rsidP="00EA5775">
      <w:pPr>
        <w:pStyle w:val="ListParagraph"/>
        <w:numPr>
          <w:ilvl w:val="0"/>
          <w:numId w:val="3"/>
        </w:numPr>
        <w:rPr>
          <w:ins w:id="120" w:author="Windows User" w:date="2017-06-29T11:16:00Z"/>
          <w:sz w:val="32"/>
          <w:szCs w:val="32"/>
        </w:rPr>
        <w:pPrChange w:id="121" w:author="Windows User" w:date="2017-06-29T11:09:00Z">
          <w:pPr/>
        </w:pPrChange>
      </w:pPr>
      <w:ins w:id="122" w:author="Windows User" w:date="2017-06-29T11:15:00Z">
        <w:r>
          <w:rPr>
            <w:sz w:val="32"/>
            <w:szCs w:val="32"/>
          </w:rPr>
          <w:t>On average how many of the lactating cows are in early lactation</w:t>
        </w:r>
      </w:ins>
      <w:ins w:id="123" w:author="Windows User" w:date="2017-06-29T11:16:00Z">
        <w:r>
          <w:rPr>
            <w:sz w:val="32"/>
            <w:szCs w:val="32"/>
          </w:rPr>
          <w:t xml:space="preserve"> </w:t>
        </w:r>
      </w:ins>
      <w:ins w:id="124" w:author="Windows User" w:date="2017-06-29T11:15:00Z">
        <w:r>
          <w:rPr>
            <w:sz w:val="32"/>
            <w:szCs w:val="32"/>
          </w:rPr>
          <w:t>(</w:t>
        </w:r>
      </w:ins>
      <w:ins w:id="125" w:author="Windows User" w:date="2017-06-29T11:16:00Z">
        <w:r>
          <w:rPr>
            <w:sz w:val="32"/>
            <w:szCs w:val="32"/>
          </w:rPr>
          <w:t>1-4 months</w:t>
        </w:r>
      </w:ins>
      <w:ins w:id="126" w:author="Windows User" w:date="2017-06-29T11:15:00Z">
        <w:r>
          <w:rPr>
            <w:sz w:val="32"/>
            <w:szCs w:val="32"/>
          </w:rPr>
          <w:t>)</w:t>
        </w:r>
      </w:ins>
      <w:ins w:id="127" w:author="Windows User" w:date="2017-06-29T11:16:00Z">
        <w:r>
          <w:rPr>
            <w:sz w:val="32"/>
            <w:szCs w:val="32"/>
          </w:rPr>
          <w:t>?</w:t>
        </w:r>
      </w:ins>
    </w:p>
    <w:p w:rsidR="00BD464E" w:rsidRDefault="00BD464E" w:rsidP="00EA5775">
      <w:pPr>
        <w:pStyle w:val="ListParagraph"/>
        <w:numPr>
          <w:ilvl w:val="0"/>
          <w:numId w:val="3"/>
        </w:numPr>
        <w:rPr>
          <w:ins w:id="128" w:author="Windows User" w:date="2017-06-29T11:19:00Z"/>
          <w:sz w:val="32"/>
          <w:szCs w:val="32"/>
        </w:rPr>
        <w:pPrChange w:id="129" w:author="Windows User" w:date="2017-06-29T11:09:00Z">
          <w:pPr/>
        </w:pPrChange>
      </w:pPr>
      <w:ins w:id="130" w:author="Windows User" w:date="2017-06-29T11:17:00Z">
        <w:r>
          <w:rPr>
            <w:sz w:val="32"/>
            <w:szCs w:val="32"/>
          </w:rPr>
          <w:t>How many cows are expecting in the next 3 months?</w:t>
        </w:r>
      </w:ins>
    </w:p>
    <w:p w:rsidR="00BD464E" w:rsidRDefault="00BD464E" w:rsidP="00EA5775">
      <w:pPr>
        <w:pStyle w:val="ListParagraph"/>
        <w:numPr>
          <w:ilvl w:val="0"/>
          <w:numId w:val="3"/>
        </w:numPr>
        <w:rPr>
          <w:ins w:id="131" w:author="Windows User" w:date="2017-06-29T11:23:00Z"/>
          <w:sz w:val="32"/>
          <w:szCs w:val="32"/>
        </w:rPr>
        <w:pPrChange w:id="132" w:author="Windows User" w:date="2017-06-29T11:09:00Z">
          <w:pPr/>
        </w:pPrChange>
      </w:pPr>
      <w:ins w:id="133" w:author="Windows User" w:date="2017-06-29T11:20:00Z">
        <w:r>
          <w:rPr>
            <w:sz w:val="32"/>
            <w:szCs w:val="32"/>
          </w:rPr>
          <w:t>How many cows will be out of lactation in the next 3 months?</w:t>
        </w:r>
      </w:ins>
    </w:p>
    <w:p w:rsidR="00B46FCA" w:rsidRDefault="003A48BF" w:rsidP="00EA5775">
      <w:pPr>
        <w:pStyle w:val="ListParagraph"/>
        <w:numPr>
          <w:ilvl w:val="0"/>
          <w:numId w:val="3"/>
        </w:numPr>
        <w:rPr>
          <w:ins w:id="134" w:author="Windows User" w:date="2017-06-29T11:29:00Z"/>
          <w:sz w:val="32"/>
          <w:szCs w:val="32"/>
        </w:rPr>
        <w:pPrChange w:id="135" w:author="Windows User" w:date="2017-06-29T11:09:00Z">
          <w:pPr/>
        </w:pPrChange>
      </w:pPr>
      <w:ins w:id="136" w:author="Windows User" w:date="2017-06-29T13:00:00Z">
        <w:r>
          <w:rPr>
            <w:sz w:val="32"/>
            <w:szCs w:val="32"/>
          </w:rPr>
          <w:t>How much</w:t>
        </w:r>
      </w:ins>
      <w:ins w:id="137" w:author="Windows User" w:date="2017-06-29T11:29:00Z">
        <w:r w:rsidR="00B46FCA">
          <w:rPr>
            <w:sz w:val="32"/>
            <w:szCs w:val="32"/>
          </w:rPr>
          <w:t xml:space="preserve"> do you spend on</w:t>
        </w:r>
      </w:ins>
      <w:ins w:id="138" w:author="Windows User" w:date="2017-06-29T13:00:00Z">
        <w:r>
          <w:rPr>
            <w:sz w:val="32"/>
            <w:szCs w:val="32"/>
          </w:rPr>
          <w:t xml:space="preserve"> the following</w:t>
        </w:r>
      </w:ins>
      <w:ins w:id="139" w:author="Windows User" w:date="2017-06-29T11:29:00Z">
        <w:r w:rsidR="00B46FCA">
          <w:rPr>
            <w:sz w:val="32"/>
            <w:szCs w:val="32"/>
          </w:rPr>
          <w:t xml:space="preserve"> in a month?</w:t>
        </w:r>
      </w:ins>
    </w:p>
    <w:p w:rsidR="00B46FCA" w:rsidRDefault="00B46FCA" w:rsidP="00B46FCA">
      <w:pPr>
        <w:pStyle w:val="ListParagraph"/>
        <w:numPr>
          <w:ilvl w:val="0"/>
          <w:numId w:val="12"/>
        </w:numPr>
        <w:rPr>
          <w:ins w:id="140" w:author="Windows User" w:date="2017-06-29T11:30:00Z"/>
          <w:sz w:val="32"/>
          <w:szCs w:val="32"/>
        </w:rPr>
        <w:pPrChange w:id="141" w:author="Windows User" w:date="2017-06-29T11:30:00Z">
          <w:pPr/>
        </w:pPrChange>
      </w:pPr>
      <w:ins w:id="142" w:author="Windows User" w:date="2017-06-29T11:30:00Z">
        <w:r>
          <w:rPr>
            <w:sz w:val="32"/>
            <w:szCs w:val="32"/>
          </w:rPr>
          <w:t>Acaricides</w:t>
        </w:r>
      </w:ins>
    </w:p>
    <w:p w:rsidR="00B46FCA" w:rsidRDefault="001B7D27" w:rsidP="00B46FCA">
      <w:pPr>
        <w:pStyle w:val="ListParagraph"/>
        <w:numPr>
          <w:ilvl w:val="0"/>
          <w:numId w:val="12"/>
        </w:numPr>
        <w:rPr>
          <w:ins w:id="143" w:author="Windows User" w:date="2017-06-29T11:30:00Z"/>
          <w:sz w:val="32"/>
          <w:szCs w:val="32"/>
        </w:rPr>
        <w:pPrChange w:id="144" w:author="Windows User" w:date="2017-06-29T11:30:00Z">
          <w:pPr/>
        </w:pPrChange>
      </w:pPr>
      <w:ins w:id="145" w:author="Windows User" w:date="2017-06-29T11:39:00Z">
        <w:r>
          <w:rPr>
            <w:sz w:val="32"/>
            <w:szCs w:val="32"/>
          </w:rPr>
          <w:t>Labor</w:t>
        </w:r>
      </w:ins>
      <w:ins w:id="146" w:author="Windows User" w:date="2017-06-29T11:30:00Z">
        <w:r w:rsidR="00B46FCA">
          <w:rPr>
            <w:sz w:val="32"/>
            <w:szCs w:val="32"/>
          </w:rPr>
          <w:t xml:space="preserve"> </w:t>
        </w:r>
      </w:ins>
    </w:p>
    <w:p w:rsidR="00B46FCA" w:rsidRDefault="0077082E" w:rsidP="00B46FCA">
      <w:pPr>
        <w:pStyle w:val="ListParagraph"/>
        <w:numPr>
          <w:ilvl w:val="0"/>
          <w:numId w:val="12"/>
        </w:numPr>
        <w:rPr>
          <w:ins w:id="147" w:author="Windows User" w:date="2017-06-29T11:50:00Z"/>
          <w:sz w:val="32"/>
          <w:szCs w:val="32"/>
        </w:rPr>
        <w:pPrChange w:id="148" w:author="Windows User" w:date="2017-06-29T11:30:00Z">
          <w:pPr/>
        </w:pPrChange>
      </w:pPr>
      <w:ins w:id="149" w:author="Windows User" w:date="2017-06-29T11:50:00Z">
        <w:r>
          <w:rPr>
            <w:sz w:val="32"/>
            <w:szCs w:val="32"/>
          </w:rPr>
          <w:t>Injections</w:t>
        </w:r>
      </w:ins>
    </w:p>
    <w:p w:rsidR="0077082E" w:rsidRDefault="0077082E" w:rsidP="00B46FCA">
      <w:pPr>
        <w:pStyle w:val="ListParagraph"/>
        <w:numPr>
          <w:ilvl w:val="0"/>
          <w:numId w:val="12"/>
        </w:numPr>
        <w:rPr>
          <w:ins w:id="150" w:author="Windows User" w:date="2017-06-29T11:50:00Z"/>
          <w:sz w:val="32"/>
          <w:szCs w:val="32"/>
        </w:rPr>
        <w:pPrChange w:id="151" w:author="Windows User" w:date="2017-06-29T11:30:00Z">
          <w:pPr/>
        </w:pPrChange>
      </w:pPr>
      <w:ins w:id="152" w:author="Windows User" w:date="2017-06-29T11:50:00Z">
        <w:r>
          <w:rPr>
            <w:sz w:val="32"/>
            <w:szCs w:val="32"/>
          </w:rPr>
          <w:t>Farm tools</w:t>
        </w:r>
      </w:ins>
    </w:p>
    <w:p w:rsidR="0077082E" w:rsidRDefault="0077082E" w:rsidP="00B46FCA">
      <w:pPr>
        <w:pStyle w:val="ListParagraph"/>
        <w:numPr>
          <w:ilvl w:val="0"/>
          <w:numId w:val="12"/>
        </w:numPr>
        <w:rPr>
          <w:ins w:id="153" w:author="Windows User" w:date="2017-06-29T11:51:00Z"/>
          <w:sz w:val="32"/>
          <w:szCs w:val="32"/>
        </w:rPr>
        <w:pPrChange w:id="154" w:author="Windows User" w:date="2017-06-29T11:30:00Z">
          <w:pPr/>
        </w:pPrChange>
      </w:pPr>
      <w:ins w:id="155" w:author="Windows User" w:date="2017-06-29T11:51:00Z">
        <w:r>
          <w:rPr>
            <w:sz w:val="32"/>
            <w:szCs w:val="32"/>
          </w:rPr>
          <w:t>Deworming</w:t>
        </w:r>
      </w:ins>
    </w:p>
    <w:p w:rsidR="0077082E" w:rsidRDefault="0077082E" w:rsidP="00B46FCA">
      <w:pPr>
        <w:pStyle w:val="ListParagraph"/>
        <w:numPr>
          <w:ilvl w:val="0"/>
          <w:numId w:val="12"/>
        </w:numPr>
        <w:rPr>
          <w:ins w:id="156" w:author="Windows User" w:date="2017-06-29T12:00:00Z"/>
          <w:sz w:val="32"/>
          <w:szCs w:val="32"/>
        </w:rPr>
        <w:pPrChange w:id="157" w:author="Windows User" w:date="2017-06-29T11:30:00Z">
          <w:pPr/>
        </w:pPrChange>
      </w:pPr>
      <w:ins w:id="158" w:author="Windows User" w:date="2017-06-29T11:51:00Z">
        <w:r>
          <w:rPr>
            <w:sz w:val="32"/>
            <w:szCs w:val="32"/>
          </w:rPr>
          <w:t>Land clearing</w:t>
        </w:r>
      </w:ins>
    </w:p>
    <w:p w:rsidR="00093A80" w:rsidRPr="00093A80" w:rsidRDefault="00093A80" w:rsidP="003A48BF">
      <w:pPr>
        <w:pStyle w:val="ListParagraph"/>
        <w:ind w:left="360"/>
        <w:rPr>
          <w:ins w:id="159" w:author="Windows User" w:date="2017-06-29T11:50:00Z"/>
          <w:sz w:val="32"/>
          <w:szCs w:val="32"/>
          <w:rPrChange w:id="160" w:author="Windows User" w:date="2017-06-29T12:00:00Z">
            <w:rPr>
              <w:ins w:id="161" w:author="Windows User" w:date="2017-06-29T11:50:00Z"/>
            </w:rPr>
          </w:rPrChange>
        </w:rPr>
        <w:pPrChange w:id="162" w:author="Windows User" w:date="2017-06-29T13:00:00Z">
          <w:pPr/>
        </w:pPrChange>
      </w:pPr>
    </w:p>
    <w:p w:rsidR="0077082E" w:rsidRPr="0077082E" w:rsidRDefault="0077082E" w:rsidP="0077082E">
      <w:pPr>
        <w:rPr>
          <w:ins w:id="163" w:author="Windows User" w:date="2017-06-29T11:17:00Z"/>
          <w:sz w:val="32"/>
          <w:szCs w:val="32"/>
          <w:rPrChange w:id="164" w:author="Windows User" w:date="2017-06-29T11:50:00Z">
            <w:rPr>
              <w:ins w:id="165" w:author="Windows User" w:date="2017-06-29T11:17:00Z"/>
            </w:rPr>
          </w:rPrChange>
        </w:rPr>
        <w:pPrChange w:id="166" w:author="Windows User" w:date="2017-06-29T11:50:00Z">
          <w:pPr/>
        </w:pPrChange>
      </w:pPr>
    </w:p>
    <w:p w:rsidR="00BD464E" w:rsidRPr="00EA5775" w:rsidRDefault="00BD464E" w:rsidP="00BD464E">
      <w:pPr>
        <w:pStyle w:val="ListParagraph"/>
        <w:ind w:left="360"/>
        <w:rPr>
          <w:sz w:val="32"/>
          <w:szCs w:val="32"/>
          <w:rPrChange w:id="167" w:author="Windows User" w:date="2017-06-29T11:09:00Z">
            <w:rPr/>
          </w:rPrChange>
        </w:rPr>
        <w:pPrChange w:id="168" w:author="Windows User" w:date="2017-06-29T11:23:00Z">
          <w:pPr/>
        </w:pPrChange>
      </w:pPr>
    </w:p>
    <w:p w:rsidR="00901EFE" w:rsidDel="003A48BF" w:rsidRDefault="00901EFE" w:rsidP="00BF1DB7">
      <w:pPr>
        <w:rPr>
          <w:del w:id="169" w:author="Windows User" w:date="2017-06-29T13:02:00Z"/>
          <w:sz w:val="32"/>
          <w:szCs w:val="32"/>
        </w:rPr>
      </w:pPr>
    </w:p>
    <w:p w:rsidR="00901EFE" w:rsidRPr="00BF1DB7" w:rsidDel="003A48BF" w:rsidRDefault="00901EFE" w:rsidP="00BF1DB7">
      <w:pPr>
        <w:rPr>
          <w:del w:id="170" w:author="Windows User" w:date="2017-06-29T13:01:00Z"/>
          <w:sz w:val="32"/>
          <w:szCs w:val="32"/>
        </w:rPr>
      </w:pPr>
      <w:del w:id="171" w:author="Windows User" w:date="2017-06-29T13:01:00Z">
        <w:r w:rsidDel="003A48BF">
          <w:rPr>
            <w:sz w:val="32"/>
            <w:szCs w:val="32"/>
          </w:rPr>
          <w:delText xml:space="preserve">4. </w:delText>
        </w:r>
        <w:r w:rsidRPr="00BF1DB7" w:rsidDel="003A48BF">
          <w:rPr>
            <w:sz w:val="32"/>
            <w:szCs w:val="32"/>
          </w:rPr>
          <w:delText xml:space="preserve">How much land </w:delText>
        </w:r>
        <w:r w:rsidDel="003A48BF">
          <w:rPr>
            <w:sz w:val="32"/>
            <w:szCs w:val="32"/>
          </w:rPr>
          <w:delText>was under production for the</w:delText>
        </w:r>
        <w:r w:rsidRPr="00BF1DB7" w:rsidDel="003A48BF">
          <w:rPr>
            <w:sz w:val="32"/>
            <w:szCs w:val="32"/>
          </w:rPr>
          <w:delText xml:space="preserve"> past season?  _________ Acres</w:delText>
        </w:r>
      </w:del>
    </w:p>
    <w:p w:rsidR="00901EFE" w:rsidRPr="00BF1DB7" w:rsidDel="003A48BF" w:rsidRDefault="00901EFE" w:rsidP="00BF1DB7">
      <w:pPr>
        <w:rPr>
          <w:del w:id="172" w:author="Windows User" w:date="2017-06-29T13:01:00Z"/>
          <w:sz w:val="32"/>
          <w:szCs w:val="32"/>
        </w:rPr>
      </w:pPr>
      <w:del w:id="173" w:author="Windows User" w:date="2017-06-29T13:01:00Z">
        <w:r w:rsidDel="003A48BF">
          <w:rPr>
            <w:sz w:val="32"/>
            <w:szCs w:val="32"/>
          </w:rPr>
          <w:delText>5</w:delText>
        </w:r>
        <w:r w:rsidRPr="00BF1DB7" w:rsidDel="003A48BF">
          <w:rPr>
            <w:sz w:val="32"/>
            <w:szCs w:val="32"/>
          </w:rPr>
          <w:delText>.</w:delText>
        </w:r>
        <w:r w:rsidRPr="00BF1DB7" w:rsidDel="003A48BF">
          <w:rPr>
            <w:sz w:val="32"/>
            <w:szCs w:val="32"/>
          </w:rPr>
          <w:tab/>
          <w:delText>How much money was used to buy the improved seeds for in the past season? ______ UGX</w:delText>
        </w:r>
      </w:del>
    </w:p>
    <w:p w:rsidR="00901EFE" w:rsidDel="003A48BF" w:rsidRDefault="00901EFE" w:rsidP="00BF1DB7">
      <w:pPr>
        <w:numPr>
          <w:ins w:id="174" w:author="RIK" w:date="2015-06-29T14:20:00Z"/>
        </w:numPr>
        <w:rPr>
          <w:ins w:id="175" w:author="RIK" w:date="2015-06-29T14:20:00Z"/>
          <w:del w:id="176" w:author="Windows User" w:date="2017-06-29T13:01:00Z"/>
          <w:sz w:val="32"/>
          <w:szCs w:val="32"/>
        </w:rPr>
      </w:pPr>
      <w:del w:id="177" w:author="Windows User" w:date="2017-06-29T13:01:00Z">
        <w:r w:rsidDel="003A48BF">
          <w:rPr>
            <w:sz w:val="32"/>
            <w:szCs w:val="32"/>
          </w:rPr>
          <w:delText>6</w:delText>
        </w:r>
        <w:r w:rsidRPr="00BF1DB7" w:rsidDel="003A48BF">
          <w:rPr>
            <w:sz w:val="32"/>
            <w:szCs w:val="32"/>
          </w:rPr>
          <w:delText>.</w:delText>
        </w:r>
        <w:r w:rsidRPr="00BF1DB7" w:rsidDel="003A48BF">
          <w:rPr>
            <w:sz w:val="32"/>
            <w:szCs w:val="32"/>
          </w:rPr>
          <w:tab/>
          <w:delText>Where did you buy the</w:delText>
        </w:r>
        <w:r w:rsidDel="003A48BF">
          <w:rPr>
            <w:sz w:val="32"/>
            <w:szCs w:val="32"/>
          </w:rPr>
          <w:delText>m?</w:delText>
        </w:r>
        <w:r w:rsidRPr="00BF1DB7" w:rsidDel="003A48BF">
          <w:rPr>
            <w:sz w:val="32"/>
            <w:szCs w:val="32"/>
          </w:rPr>
          <w:delText xml:space="preserve"> </w:delText>
        </w:r>
      </w:del>
    </w:p>
    <w:p w:rsidR="00901EFE" w:rsidRPr="00BF1DB7" w:rsidDel="003A48BF" w:rsidRDefault="00901EFE" w:rsidP="00BF1DB7">
      <w:pPr>
        <w:rPr>
          <w:del w:id="178" w:author="Windows User" w:date="2017-06-29T13:01:00Z"/>
          <w:sz w:val="32"/>
          <w:szCs w:val="32"/>
        </w:rPr>
      </w:pPr>
      <w:del w:id="179" w:author="Windows User" w:date="2017-06-29T13:01:00Z">
        <w:r w:rsidRPr="00BF1DB7" w:rsidDel="003A48BF">
          <w:rPr>
            <w:sz w:val="32"/>
            <w:szCs w:val="32"/>
          </w:rPr>
          <w:delText>a)</w:delText>
        </w:r>
        <w:r w:rsidRPr="00BF1DB7" w:rsidDel="003A48BF">
          <w:rPr>
            <w:sz w:val="32"/>
            <w:szCs w:val="32"/>
          </w:rPr>
          <w:tab/>
          <w:delText>Stockist through VARM:</w:delText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  <w:delText>b) Village Agents:</w:delText>
        </w:r>
        <w:r w:rsidRPr="00BF1DB7" w:rsidDel="003A48BF">
          <w:rPr>
            <w:sz w:val="32"/>
            <w:szCs w:val="32"/>
          </w:rPr>
          <w:tab/>
        </w:r>
      </w:del>
    </w:p>
    <w:p w:rsidR="00901EFE" w:rsidRPr="00BF1DB7" w:rsidDel="003A48BF" w:rsidRDefault="00901EFE" w:rsidP="00BF1DB7">
      <w:pPr>
        <w:rPr>
          <w:del w:id="180" w:author="Windows User" w:date="2017-06-29T13:01:00Z"/>
          <w:sz w:val="32"/>
          <w:szCs w:val="32"/>
        </w:rPr>
      </w:pPr>
      <w:del w:id="181" w:author="Windows User" w:date="2017-06-29T13:01:00Z">
        <w:r w:rsidRPr="00BF1DB7" w:rsidDel="003A48BF">
          <w:rPr>
            <w:sz w:val="32"/>
            <w:szCs w:val="32"/>
          </w:rPr>
          <w:delText>c)</w:delText>
        </w:r>
        <w:r w:rsidRPr="00BF1DB7" w:rsidDel="003A48BF">
          <w:rPr>
            <w:sz w:val="32"/>
            <w:szCs w:val="32"/>
          </w:rPr>
          <w:tab/>
          <w:delText>Stockist:</w:delText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  <w:delText>d) Others:</w:delText>
        </w:r>
      </w:del>
    </w:p>
    <w:p w:rsidR="00901EFE" w:rsidRPr="00BF1DB7" w:rsidDel="003A48BF" w:rsidRDefault="00901EFE">
      <w:pPr>
        <w:rPr>
          <w:del w:id="182" w:author="Windows User" w:date="2017-06-29T13:01:00Z"/>
          <w:sz w:val="32"/>
          <w:szCs w:val="32"/>
        </w:rPr>
      </w:pPr>
      <w:del w:id="183" w:author="Windows User" w:date="2017-06-29T13:01:00Z">
        <w:r w:rsidRPr="00BF1DB7" w:rsidDel="003A48BF">
          <w:rPr>
            <w:sz w:val="32"/>
            <w:szCs w:val="32"/>
          </w:rPr>
          <w:delText>6.</w:delText>
        </w:r>
        <w:r w:rsidRPr="00BF1DB7" w:rsidDel="003A48BF">
          <w:rPr>
            <w:sz w:val="32"/>
            <w:szCs w:val="32"/>
          </w:rPr>
          <w:tab/>
          <w:delText>What benefits have you realized from using improved seed</w:delText>
        </w:r>
        <w:r w:rsidDel="003A48BF">
          <w:rPr>
            <w:sz w:val="32"/>
            <w:szCs w:val="32"/>
          </w:rPr>
          <w:delText>s</w:delText>
        </w:r>
        <w:r w:rsidRPr="00BF1DB7" w:rsidDel="003A48BF">
          <w:rPr>
            <w:sz w:val="32"/>
            <w:szCs w:val="32"/>
          </w:rPr>
          <w:delText>?</w:delText>
        </w:r>
      </w:del>
    </w:p>
    <w:p w:rsidR="00901EFE" w:rsidRPr="00BF1DB7" w:rsidDel="003A48BF" w:rsidRDefault="00901EFE">
      <w:pPr>
        <w:rPr>
          <w:del w:id="184" w:author="Windows User" w:date="2017-06-29T13:01:00Z"/>
          <w:sz w:val="32"/>
          <w:szCs w:val="32"/>
        </w:rPr>
      </w:pPr>
      <w:del w:id="185" w:author="Windows User" w:date="2017-06-29T13:01:00Z">
        <w:r w:rsidRPr="00BF1DB7" w:rsidDel="003A48BF">
          <w:rPr>
            <w:sz w:val="32"/>
            <w:szCs w:val="32"/>
          </w:rPr>
          <w:delText>a)</w:delText>
        </w:r>
        <w:r w:rsidRPr="00BF1DB7" w:rsidDel="003A48BF">
          <w:rPr>
            <w:sz w:val="32"/>
            <w:szCs w:val="32"/>
          </w:rPr>
          <w:tab/>
          <w:delText>_______________________________</w:delText>
        </w:r>
      </w:del>
    </w:p>
    <w:p w:rsidR="00901EFE" w:rsidRPr="00BF1DB7" w:rsidDel="003A48BF" w:rsidRDefault="00901EFE">
      <w:pPr>
        <w:rPr>
          <w:del w:id="186" w:author="Windows User" w:date="2017-06-29T13:01:00Z"/>
          <w:sz w:val="32"/>
          <w:szCs w:val="32"/>
        </w:rPr>
      </w:pPr>
      <w:del w:id="187" w:author="Windows User" w:date="2017-06-29T13:01:00Z">
        <w:r w:rsidRPr="00BF1DB7" w:rsidDel="003A48BF">
          <w:rPr>
            <w:sz w:val="32"/>
            <w:szCs w:val="32"/>
          </w:rPr>
          <w:delText>b)</w:delText>
        </w:r>
        <w:r w:rsidRPr="00BF1DB7" w:rsidDel="003A48BF">
          <w:rPr>
            <w:sz w:val="32"/>
            <w:szCs w:val="32"/>
          </w:rPr>
          <w:tab/>
          <w:delText>_______________________________</w:delText>
        </w:r>
      </w:del>
    </w:p>
    <w:p w:rsidR="00901EFE" w:rsidRPr="00BF1DB7" w:rsidDel="003A48BF" w:rsidRDefault="00901EFE">
      <w:pPr>
        <w:rPr>
          <w:del w:id="188" w:author="Windows User" w:date="2017-06-29T13:01:00Z"/>
          <w:sz w:val="32"/>
          <w:szCs w:val="32"/>
        </w:rPr>
      </w:pPr>
      <w:del w:id="189" w:author="Windows User" w:date="2017-06-29T13:01:00Z">
        <w:r w:rsidRPr="00BF1DB7" w:rsidDel="003A48BF">
          <w:rPr>
            <w:sz w:val="32"/>
            <w:szCs w:val="32"/>
          </w:rPr>
          <w:delText>c)</w:delText>
        </w:r>
        <w:r w:rsidRPr="00BF1DB7" w:rsidDel="003A48BF">
          <w:rPr>
            <w:sz w:val="32"/>
            <w:szCs w:val="32"/>
          </w:rPr>
          <w:tab/>
          <w:delText>_______________________________</w:delText>
        </w:r>
      </w:del>
    </w:p>
    <w:p w:rsidR="00901EFE" w:rsidRPr="00BF1DB7" w:rsidDel="003A48BF" w:rsidRDefault="00901EFE" w:rsidP="00BF1DB7">
      <w:pPr>
        <w:rPr>
          <w:del w:id="190" w:author="Windows User" w:date="2017-06-29T13:01:00Z"/>
          <w:sz w:val="32"/>
          <w:szCs w:val="32"/>
        </w:rPr>
      </w:pPr>
      <w:del w:id="191" w:author="Windows User" w:date="2017-06-29T13:01:00Z">
        <w:r w:rsidRPr="00BF1DB7" w:rsidDel="003A48BF">
          <w:rPr>
            <w:sz w:val="32"/>
            <w:szCs w:val="32"/>
          </w:rPr>
          <w:delText>7.</w:delText>
        </w:r>
        <w:r w:rsidRPr="00BF1DB7" w:rsidDel="003A48BF">
          <w:rPr>
            <w:sz w:val="32"/>
            <w:szCs w:val="32"/>
          </w:rPr>
          <w:tab/>
          <w:delText xml:space="preserve">Have you used fertilizers while growing </w:delText>
        </w:r>
        <w:r w:rsidDel="003A48BF">
          <w:rPr>
            <w:sz w:val="32"/>
            <w:szCs w:val="32"/>
          </w:rPr>
          <w:delText xml:space="preserve">improved maize variety in the </w:delText>
        </w:r>
        <w:r w:rsidRPr="00BF1DB7" w:rsidDel="003A48BF">
          <w:rPr>
            <w:sz w:val="32"/>
            <w:szCs w:val="32"/>
          </w:rPr>
          <w:delText>past season?</w:delText>
        </w:r>
      </w:del>
    </w:p>
    <w:p w:rsidR="00901EFE" w:rsidDel="003A48BF" w:rsidRDefault="00901EFE" w:rsidP="00BF1DB7">
      <w:pPr>
        <w:rPr>
          <w:del w:id="192" w:author="Windows User" w:date="2017-06-29T13:01:00Z"/>
          <w:sz w:val="32"/>
          <w:szCs w:val="32"/>
        </w:rPr>
      </w:pPr>
      <w:del w:id="193" w:author="Windows User" w:date="2017-06-29T13:01:00Z">
        <w:r w:rsidRPr="00BF1DB7" w:rsidDel="003A48BF">
          <w:rPr>
            <w:sz w:val="32"/>
            <w:szCs w:val="32"/>
          </w:rPr>
          <w:delText>1.</w:delText>
        </w:r>
        <w:r w:rsidRPr="00BF1DB7" w:rsidDel="003A48BF">
          <w:rPr>
            <w:sz w:val="32"/>
            <w:szCs w:val="32"/>
          </w:rPr>
          <w:tab/>
          <w:delText>Yes</w:delText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  <w:delText>2. No</w:delText>
        </w:r>
      </w:del>
    </w:p>
    <w:p w:rsidR="00901EFE" w:rsidDel="003A48BF" w:rsidRDefault="00901EFE" w:rsidP="00BF1DB7">
      <w:pPr>
        <w:rPr>
          <w:del w:id="194" w:author="Windows User" w:date="2017-06-29T13:01:00Z"/>
          <w:sz w:val="32"/>
          <w:szCs w:val="32"/>
        </w:rPr>
      </w:pPr>
      <w:del w:id="195" w:author="Windows User" w:date="2017-06-29T13:01:00Z">
        <w:r w:rsidDel="003A48BF">
          <w:rPr>
            <w:sz w:val="32"/>
            <w:szCs w:val="32"/>
          </w:rPr>
          <w:delText xml:space="preserve">If yes, which type of fertilizers? </w:delText>
        </w:r>
      </w:del>
    </w:p>
    <w:p w:rsidR="00901EFE" w:rsidDel="003A48BF" w:rsidRDefault="00901EFE" w:rsidP="00BF1DB7">
      <w:pPr>
        <w:rPr>
          <w:del w:id="196" w:author="Windows User" w:date="2017-06-29T13:01:00Z"/>
          <w:sz w:val="32"/>
          <w:szCs w:val="32"/>
        </w:rPr>
      </w:pPr>
      <w:del w:id="197" w:author="Windows User" w:date="2017-06-29T13:01:00Z">
        <w:r w:rsidDel="003A48BF">
          <w:rPr>
            <w:sz w:val="32"/>
            <w:szCs w:val="32"/>
          </w:rPr>
          <w:delText>Urea</w:delText>
        </w:r>
      </w:del>
    </w:p>
    <w:p w:rsidR="00901EFE" w:rsidDel="003A48BF" w:rsidRDefault="00901EFE" w:rsidP="00BF1DB7">
      <w:pPr>
        <w:rPr>
          <w:del w:id="198" w:author="Windows User" w:date="2017-06-29T13:01:00Z"/>
          <w:sz w:val="32"/>
          <w:szCs w:val="32"/>
        </w:rPr>
      </w:pPr>
      <w:del w:id="199" w:author="Windows User" w:date="2017-06-29T13:01:00Z">
        <w:r w:rsidDel="003A48BF">
          <w:rPr>
            <w:sz w:val="32"/>
            <w:szCs w:val="32"/>
          </w:rPr>
          <w:delText>NPK</w:delText>
        </w:r>
      </w:del>
    </w:p>
    <w:p w:rsidR="00901EFE" w:rsidDel="003A48BF" w:rsidRDefault="00901EFE" w:rsidP="00BF1DB7">
      <w:pPr>
        <w:rPr>
          <w:del w:id="200" w:author="Windows User" w:date="2017-06-29T13:01:00Z"/>
          <w:sz w:val="32"/>
          <w:szCs w:val="32"/>
        </w:rPr>
      </w:pPr>
      <w:del w:id="201" w:author="Windows User" w:date="2017-06-29T13:01:00Z">
        <w:r w:rsidDel="003A48BF">
          <w:rPr>
            <w:sz w:val="32"/>
            <w:szCs w:val="32"/>
          </w:rPr>
          <w:delText>DAP</w:delText>
        </w:r>
      </w:del>
    </w:p>
    <w:p w:rsidR="00901EFE" w:rsidRPr="00BF1DB7" w:rsidDel="003A48BF" w:rsidRDefault="00901EFE" w:rsidP="00BF1DB7">
      <w:pPr>
        <w:numPr>
          <w:ins w:id="202" w:author="RIK" w:date="2015-06-29T14:23:00Z"/>
        </w:numPr>
        <w:rPr>
          <w:del w:id="203" w:author="Windows User" w:date="2017-06-29T13:01:00Z"/>
          <w:sz w:val="32"/>
          <w:szCs w:val="32"/>
        </w:rPr>
      </w:pPr>
    </w:p>
    <w:p w:rsidR="00901EFE" w:rsidRPr="00BF1DB7" w:rsidDel="003A48BF" w:rsidRDefault="00901EFE" w:rsidP="00BF1DB7">
      <w:pPr>
        <w:rPr>
          <w:del w:id="204" w:author="Windows User" w:date="2017-06-29T13:01:00Z"/>
          <w:sz w:val="32"/>
          <w:szCs w:val="32"/>
        </w:rPr>
      </w:pPr>
      <w:del w:id="205" w:author="Windows User" w:date="2017-06-29T13:01:00Z">
        <w:r w:rsidRPr="00BF1DB7" w:rsidDel="003A48BF">
          <w:rPr>
            <w:sz w:val="32"/>
            <w:szCs w:val="32"/>
          </w:rPr>
          <w:delText>8.</w:delText>
        </w:r>
        <w:r w:rsidDel="003A48BF">
          <w:rPr>
            <w:sz w:val="32"/>
            <w:szCs w:val="32"/>
          </w:rPr>
          <w:delText xml:space="preserve"> </w:delText>
        </w:r>
        <w:r w:rsidRPr="00BF1DB7" w:rsidDel="003A48BF">
          <w:rPr>
            <w:sz w:val="32"/>
            <w:szCs w:val="32"/>
          </w:rPr>
          <w:delText xml:space="preserve">How much land </w:delText>
        </w:r>
        <w:r w:rsidDel="003A48BF">
          <w:rPr>
            <w:sz w:val="32"/>
            <w:szCs w:val="32"/>
          </w:rPr>
          <w:delText>was</w:delText>
        </w:r>
        <w:r w:rsidRPr="00BF1DB7" w:rsidDel="003A48BF">
          <w:rPr>
            <w:sz w:val="32"/>
            <w:szCs w:val="32"/>
          </w:rPr>
          <w:delText xml:space="preserve"> planted with use of fertilizers </w:delText>
        </w:r>
        <w:r w:rsidDel="003A48BF">
          <w:rPr>
            <w:sz w:val="32"/>
            <w:szCs w:val="32"/>
          </w:rPr>
          <w:delText xml:space="preserve">in the </w:delText>
        </w:r>
        <w:r w:rsidRPr="00BF1DB7" w:rsidDel="003A48BF">
          <w:rPr>
            <w:sz w:val="32"/>
            <w:szCs w:val="32"/>
          </w:rPr>
          <w:delText>past season? __________ Acres</w:delText>
        </w:r>
      </w:del>
    </w:p>
    <w:p w:rsidR="00901EFE" w:rsidRPr="00BF1DB7" w:rsidDel="003A48BF" w:rsidRDefault="00901EFE" w:rsidP="00BF1DB7">
      <w:pPr>
        <w:rPr>
          <w:del w:id="206" w:author="Windows User" w:date="2017-06-29T13:01:00Z"/>
          <w:sz w:val="32"/>
          <w:szCs w:val="32"/>
        </w:rPr>
      </w:pPr>
      <w:del w:id="207" w:author="Windows User" w:date="2017-06-29T13:01:00Z">
        <w:r w:rsidRPr="00BF1DB7" w:rsidDel="003A48BF">
          <w:rPr>
            <w:sz w:val="32"/>
            <w:szCs w:val="32"/>
          </w:rPr>
          <w:delText>Land mapped (Yes/ No)______________</w:delText>
        </w:r>
      </w:del>
    </w:p>
    <w:p w:rsidR="00901EFE" w:rsidRPr="00BF1DB7" w:rsidDel="003A48BF" w:rsidRDefault="000B2EE1" w:rsidP="00BF1DB7">
      <w:pPr>
        <w:rPr>
          <w:del w:id="208" w:author="Windows User" w:date="2017-06-29T13:01:00Z"/>
          <w:sz w:val="32"/>
          <w:szCs w:val="32"/>
        </w:rPr>
      </w:pPr>
      <w:ins w:id="209" w:author="JK" w:date="2016-06-06T21:31:00Z">
        <w:del w:id="210" w:author="Windows User" w:date="2017-06-29T13:01:00Z">
          <w:r w:rsidDel="003A48BF">
            <w:rPr>
              <w:sz w:val="32"/>
              <w:szCs w:val="32"/>
            </w:rPr>
            <w:delText>8</w:delText>
          </w:r>
        </w:del>
      </w:ins>
      <w:del w:id="211" w:author="Windows User" w:date="2017-06-29T13:01:00Z">
        <w:r w:rsidR="00901EFE" w:rsidRPr="00BF1DB7" w:rsidDel="003A48BF">
          <w:rPr>
            <w:sz w:val="32"/>
            <w:szCs w:val="32"/>
          </w:rPr>
          <w:delText>9.</w:delText>
        </w:r>
        <w:r w:rsidR="00901EFE" w:rsidRPr="00BF1DB7" w:rsidDel="003A48BF">
          <w:rPr>
            <w:sz w:val="32"/>
            <w:szCs w:val="32"/>
          </w:rPr>
          <w:tab/>
          <w:delText>How much money was used to buy the fertilizers in past season: _________UGX</w:delText>
        </w:r>
      </w:del>
    </w:p>
    <w:p w:rsidR="00901EFE" w:rsidRPr="00BF1DB7" w:rsidDel="003A48BF" w:rsidRDefault="000B2EE1" w:rsidP="00BF1DB7">
      <w:pPr>
        <w:rPr>
          <w:del w:id="212" w:author="Windows User" w:date="2017-06-29T13:01:00Z"/>
          <w:sz w:val="32"/>
          <w:szCs w:val="32"/>
        </w:rPr>
      </w:pPr>
      <w:ins w:id="213" w:author="JK" w:date="2016-06-06T21:35:00Z">
        <w:del w:id="214" w:author="Windows User" w:date="2017-06-29T13:01:00Z">
          <w:r w:rsidDel="003A48BF">
            <w:rPr>
              <w:sz w:val="32"/>
              <w:szCs w:val="32"/>
            </w:rPr>
            <w:delText>9</w:delText>
          </w:r>
        </w:del>
      </w:ins>
      <w:del w:id="215" w:author="Windows User" w:date="2017-06-29T13:01:00Z">
        <w:r w:rsidR="00901EFE" w:rsidRPr="00BF1DB7" w:rsidDel="003A48BF">
          <w:rPr>
            <w:sz w:val="32"/>
            <w:szCs w:val="32"/>
          </w:rPr>
          <w:delText>10.</w:delText>
        </w:r>
        <w:r w:rsidR="00901EFE" w:rsidRPr="00BF1DB7" w:rsidDel="003A48BF">
          <w:rPr>
            <w:sz w:val="32"/>
            <w:szCs w:val="32"/>
          </w:rPr>
          <w:tab/>
          <w:delText>Where did you buy the fertilizers you used in the past season?</w:delText>
        </w:r>
      </w:del>
    </w:p>
    <w:p w:rsidR="00901EFE" w:rsidRPr="00BF1DB7" w:rsidDel="003A48BF" w:rsidRDefault="00901EFE" w:rsidP="00BF1DB7">
      <w:pPr>
        <w:rPr>
          <w:del w:id="216" w:author="Windows User" w:date="2017-06-29T13:01:00Z"/>
          <w:sz w:val="32"/>
          <w:szCs w:val="32"/>
        </w:rPr>
      </w:pPr>
      <w:del w:id="217" w:author="Windows User" w:date="2017-06-29T13:01:00Z">
        <w:r w:rsidDel="003A48BF">
          <w:rPr>
            <w:sz w:val="32"/>
            <w:szCs w:val="32"/>
          </w:rPr>
          <w:delText xml:space="preserve">a)   </w:delText>
        </w:r>
        <w:r w:rsidRPr="00BF1DB7" w:rsidDel="003A48BF">
          <w:rPr>
            <w:sz w:val="32"/>
            <w:szCs w:val="32"/>
          </w:rPr>
          <w:delText>Stockist through VARM:</w:delText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  <w:delText>b) Village Agents:</w:delText>
        </w:r>
        <w:r w:rsidRPr="00BF1DB7" w:rsidDel="003A48BF">
          <w:rPr>
            <w:sz w:val="32"/>
            <w:szCs w:val="32"/>
          </w:rPr>
          <w:tab/>
        </w:r>
      </w:del>
    </w:p>
    <w:p w:rsidR="00901EFE" w:rsidRPr="00BF1DB7" w:rsidDel="003A48BF" w:rsidRDefault="00901EFE" w:rsidP="00BF1DB7">
      <w:pPr>
        <w:rPr>
          <w:del w:id="218" w:author="Windows User" w:date="2017-06-29T13:01:00Z"/>
          <w:sz w:val="32"/>
          <w:szCs w:val="32"/>
        </w:rPr>
      </w:pPr>
      <w:del w:id="219" w:author="Windows User" w:date="2017-06-29T13:01:00Z">
        <w:r w:rsidDel="003A48BF">
          <w:rPr>
            <w:sz w:val="32"/>
            <w:szCs w:val="32"/>
          </w:rPr>
          <w:delText xml:space="preserve">c)   </w:delText>
        </w:r>
        <w:r w:rsidRPr="00BF1DB7" w:rsidDel="003A48BF">
          <w:rPr>
            <w:sz w:val="32"/>
            <w:szCs w:val="32"/>
          </w:rPr>
          <w:delText>Stockist:</w:delText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  <w:delText>d) Others:</w:delText>
        </w:r>
      </w:del>
    </w:p>
    <w:p w:rsidR="00901EFE" w:rsidRPr="00BF1DB7" w:rsidDel="003A48BF" w:rsidRDefault="00901EFE">
      <w:pPr>
        <w:rPr>
          <w:del w:id="220" w:author="Windows User" w:date="2017-06-29T13:01:00Z"/>
          <w:sz w:val="32"/>
          <w:szCs w:val="32"/>
        </w:rPr>
      </w:pPr>
      <w:del w:id="221" w:author="Windows User" w:date="2017-06-29T13:01:00Z">
        <w:r w:rsidRPr="00BF1DB7" w:rsidDel="003A48BF">
          <w:rPr>
            <w:sz w:val="32"/>
            <w:szCs w:val="32"/>
          </w:rPr>
          <w:delText>11.</w:delText>
        </w:r>
        <w:r w:rsidRPr="00BF1DB7" w:rsidDel="003A48BF">
          <w:rPr>
            <w:sz w:val="32"/>
            <w:szCs w:val="32"/>
          </w:rPr>
          <w:tab/>
          <w:delText xml:space="preserve">What benefits have you realized from using fertilizers while growing </w:delText>
        </w:r>
        <w:r w:rsidDel="003A48BF">
          <w:rPr>
            <w:sz w:val="32"/>
            <w:szCs w:val="32"/>
          </w:rPr>
          <w:delText xml:space="preserve">maize improved varieties? </w:delText>
        </w:r>
      </w:del>
    </w:p>
    <w:p w:rsidR="00901EFE" w:rsidRPr="00BF1DB7" w:rsidDel="003A48BF" w:rsidRDefault="00901EFE">
      <w:pPr>
        <w:rPr>
          <w:del w:id="222" w:author="Windows User" w:date="2017-06-29T13:01:00Z"/>
          <w:sz w:val="32"/>
          <w:szCs w:val="32"/>
        </w:rPr>
      </w:pPr>
      <w:del w:id="223" w:author="Windows User" w:date="2017-06-29T13:01:00Z">
        <w:r w:rsidRPr="00BF1DB7" w:rsidDel="003A48BF">
          <w:rPr>
            <w:sz w:val="32"/>
            <w:szCs w:val="32"/>
          </w:rPr>
          <w:delText>a)</w:delText>
        </w:r>
        <w:r w:rsidRPr="00BF1DB7" w:rsidDel="003A48BF">
          <w:rPr>
            <w:sz w:val="32"/>
            <w:szCs w:val="32"/>
          </w:rPr>
          <w:tab/>
          <w:delText>_______________________________</w:delText>
        </w:r>
      </w:del>
    </w:p>
    <w:p w:rsidR="00901EFE" w:rsidRPr="00BF1DB7" w:rsidDel="003A48BF" w:rsidRDefault="00901EFE">
      <w:pPr>
        <w:rPr>
          <w:del w:id="224" w:author="Windows User" w:date="2017-06-29T13:01:00Z"/>
          <w:sz w:val="32"/>
          <w:szCs w:val="32"/>
        </w:rPr>
      </w:pPr>
      <w:del w:id="225" w:author="Windows User" w:date="2017-06-29T13:01:00Z">
        <w:r w:rsidRPr="00BF1DB7" w:rsidDel="003A48BF">
          <w:rPr>
            <w:sz w:val="32"/>
            <w:szCs w:val="32"/>
          </w:rPr>
          <w:delText>b)</w:delText>
        </w:r>
        <w:r w:rsidRPr="00BF1DB7" w:rsidDel="003A48BF">
          <w:rPr>
            <w:sz w:val="32"/>
            <w:szCs w:val="32"/>
          </w:rPr>
          <w:tab/>
          <w:delText>_______________________________</w:delText>
        </w:r>
      </w:del>
    </w:p>
    <w:p w:rsidR="00901EFE" w:rsidRPr="00BF1DB7" w:rsidDel="003A48BF" w:rsidRDefault="00901EFE" w:rsidP="00BF1DB7">
      <w:pPr>
        <w:rPr>
          <w:del w:id="226" w:author="Windows User" w:date="2017-06-29T13:01:00Z"/>
          <w:sz w:val="32"/>
          <w:szCs w:val="32"/>
        </w:rPr>
      </w:pPr>
      <w:del w:id="227" w:author="Windows User" w:date="2017-06-29T13:01:00Z">
        <w:r w:rsidRPr="00BF1DB7" w:rsidDel="003A48BF">
          <w:rPr>
            <w:sz w:val="32"/>
            <w:szCs w:val="32"/>
          </w:rPr>
          <w:delText>c)</w:delText>
        </w:r>
        <w:r w:rsidRPr="00BF1DB7" w:rsidDel="003A48BF">
          <w:rPr>
            <w:sz w:val="32"/>
            <w:szCs w:val="32"/>
          </w:rPr>
          <w:tab/>
          <w:delText>_______________________________</w:delText>
        </w:r>
      </w:del>
    </w:p>
    <w:p w:rsidR="00901EFE" w:rsidRPr="00BF1DB7" w:rsidDel="003A48BF" w:rsidRDefault="00901EFE" w:rsidP="00BF1DB7">
      <w:pPr>
        <w:rPr>
          <w:del w:id="228" w:author="Windows User" w:date="2017-06-29T13:01:00Z"/>
          <w:sz w:val="32"/>
          <w:szCs w:val="32"/>
        </w:rPr>
      </w:pPr>
      <w:del w:id="229" w:author="Windows User" w:date="2017-06-29T13:01:00Z">
        <w:r w:rsidRPr="00BF1DB7" w:rsidDel="003A48BF">
          <w:rPr>
            <w:sz w:val="32"/>
            <w:szCs w:val="32"/>
          </w:rPr>
          <w:delText>12.</w:delText>
        </w:r>
        <w:r w:rsidRPr="00BF1DB7" w:rsidDel="003A48BF">
          <w:rPr>
            <w:sz w:val="32"/>
            <w:szCs w:val="32"/>
          </w:rPr>
          <w:tab/>
          <w:delText xml:space="preserve"> Have you used Chemicals (he</w:delText>
        </w:r>
        <w:r w:rsidDel="003A48BF">
          <w:rPr>
            <w:sz w:val="32"/>
            <w:szCs w:val="32"/>
          </w:rPr>
          <w:delText>rbicides, pesticides, fungicide</w:delText>
        </w:r>
        <w:r w:rsidRPr="00BF1DB7" w:rsidDel="003A48BF">
          <w:rPr>
            <w:sz w:val="32"/>
            <w:szCs w:val="32"/>
          </w:rPr>
          <w:delText xml:space="preserve">) in growing </w:delText>
        </w:r>
        <w:r w:rsidDel="003A48BF">
          <w:rPr>
            <w:sz w:val="32"/>
            <w:szCs w:val="32"/>
          </w:rPr>
          <w:delText>maize improved varieties</w:delText>
        </w:r>
        <w:r w:rsidRPr="00BF1DB7" w:rsidDel="003A48BF">
          <w:rPr>
            <w:sz w:val="32"/>
            <w:szCs w:val="32"/>
          </w:rPr>
          <w:delText xml:space="preserve"> in the past season?</w:delText>
        </w:r>
      </w:del>
    </w:p>
    <w:p w:rsidR="00901EFE" w:rsidRPr="00BF1DB7" w:rsidDel="003A48BF" w:rsidRDefault="00901EFE" w:rsidP="00BF1DB7">
      <w:pPr>
        <w:rPr>
          <w:del w:id="230" w:author="Windows User" w:date="2017-06-29T13:01:00Z"/>
          <w:sz w:val="32"/>
          <w:szCs w:val="32"/>
        </w:rPr>
      </w:pPr>
      <w:del w:id="231" w:author="Windows User" w:date="2017-06-29T13:01:00Z">
        <w:r w:rsidRPr="00BF1DB7" w:rsidDel="003A48BF">
          <w:rPr>
            <w:sz w:val="32"/>
            <w:szCs w:val="32"/>
          </w:rPr>
          <w:delText>1.</w:delText>
        </w:r>
        <w:r w:rsidRPr="00BF1DB7" w:rsidDel="003A48BF">
          <w:rPr>
            <w:sz w:val="32"/>
            <w:szCs w:val="32"/>
          </w:rPr>
          <w:tab/>
          <w:delText>Yes</w:delText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  <w:delText>2. No</w:delText>
        </w:r>
      </w:del>
    </w:p>
    <w:p w:rsidR="00901EFE" w:rsidRPr="00BF1DB7" w:rsidDel="003A48BF" w:rsidRDefault="00901EFE" w:rsidP="00BF1DB7">
      <w:pPr>
        <w:rPr>
          <w:del w:id="232" w:author="Windows User" w:date="2017-06-29T13:01:00Z"/>
          <w:sz w:val="32"/>
          <w:szCs w:val="32"/>
        </w:rPr>
      </w:pPr>
      <w:del w:id="233" w:author="Windows User" w:date="2017-06-29T13:01:00Z">
        <w:r w:rsidRPr="00BF1DB7" w:rsidDel="003A48BF">
          <w:rPr>
            <w:sz w:val="32"/>
            <w:szCs w:val="32"/>
          </w:rPr>
          <w:delText>13.</w:delText>
        </w:r>
        <w:r w:rsidRPr="00BF1DB7" w:rsidDel="003A48BF">
          <w:rPr>
            <w:sz w:val="32"/>
            <w:szCs w:val="32"/>
          </w:rPr>
          <w:tab/>
          <w:delText>How much land is sprayed with chemical (herbicides &amp; pesticides, fungicide) in the past season? _____Acres</w:delText>
        </w:r>
      </w:del>
    </w:p>
    <w:p w:rsidR="00901EFE" w:rsidRPr="00BF1DB7" w:rsidDel="003A48BF" w:rsidRDefault="00901EFE" w:rsidP="00BF1DB7">
      <w:pPr>
        <w:rPr>
          <w:del w:id="234" w:author="Windows User" w:date="2017-06-29T13:01:00Z"/>
          <w:sz w:val="32"/>
          <w:szCs w:val="32"/>
        </w:rPr>
      </w:pPr>
      <w:del w:id="235" w:author="Windows User" w:date="2017-06-29T13:01:00Z">
        <w:r w:rsidRPr="00BF1DB7" w:rsidDel="003A48BF">
          <w:rPr>
            <w:sz w:val="32"/>
            <w:szCs w:val="32"/>
          </w:rPr>
          <w:delText>Land mapped (Yes/ No)______________</w:delText>
        </w:r>
      </w:del>
    </w:p>
    <w:p w:rsidR="00901EFE" w:rsidRPr="00BF1DB7" w:rsidDel="003A48BF" w:rsidRDefault="00901EFE" w:rsidP="00BF1DB7">
      <w:pPr>
        <w:rPr>
          <w:del w:id="236" w:author="Windows User" w:date="2017-06-29T13:01:00Z"/>
          <w:sz w:val="32"/>
          <w:szCs w:val="32"/>
        </w:rPr>
      </w:pPr>
      <w:del w:id="237" w:author="Windows User" w:date="2017-06-29T13:01:00Z">
        <w:r w:rsidRPr="00BF1DB7" w:rsidDel="003A48BF">
          <w:rPr>
            <w:sz w:val="32"/>
            <w:szCs w:val="32"/>
          </w:rPr>
          <w:delText>14.</w:delText>
        </w:r>
        <w:r w:rsidRPr="00BF1DB7" w:rsidDel="003A48BF">
          <w:rPr>
            <w:sz w:val="32"/>
            <w:szCs w:val="32"/>
          </w:rPr>
          <w:tab/>
          <w:delText>How much money was used to b</w:delText>
        </w:r>
        <w:r w:rsidDel="003A48BF">
          <w:rPr>
            <w:sz w:val="32"/>
            <w:szCs w:val="32"/>
          </w:rPr>
          <w:delText xml:space="preserve">uy the chemicals in the </w:delText>
        </w:r>
        <w:r w:rsidRPr="00BF1DB7" w:rsidDel="003A48BF">
          <w:rPr>
            <w:sz w:val="32"/>
            <w:szCs w:val="32"/>
          </w:rPr>
          <w:delText>past season? ______________________UGX</w:delText>
        </w:r>
      </w:del>
    </w:p>
    <w:p w:rsidR="00901EFE" w:rsidRPr="00BF1DB7" w:rsidDel="003A48BF" w:rsidRDefault="00901EFE" w:rsidP="00BF1DB7">
      <w:pPr>
        <w:rPr>
          <w:del w:id="238" w:author="Windows User" w:date="2017-06-29T13:01:00Z"/>
          <w:sz w:val="32"/>
          <w:szCs w:val="32"/>
        </w:rPr>
      </w:pPr>
      <w:del w:id="239" w:author="Windows User" w:date="2017-06-29T13:01:00Z">
        <w:r w:rsidRPr="00BF1DB7" w:rsidDel="003A48BF">
          <w:rPr>
            <w:sz w:val="32"/>
            <w:szCs w:val="32"/>
          </w:rPr>
          <w:delText>15.</w:delText>
        </w:r>
        <w:r w:rsidRPr="00BF1DB7" w:rsidDel="003A48BF">
          <w:rPr>
            <w:sz w:val="32"/>
            <w:szCs w:val="32"/>
          </w:rPr>
          <w:tab/>
          <w:delText xml:space="preserve">Where did you buy the chemicals you used to spray </w:delText>
        </w:r>
        <w:r w:rsidDel="003A48BF">
          <w:rPr>
            <w:sz w:val="32"/>
            <w:szCs w:val="32"/>
          </w:rPr>
          <w:delText>the crops i</w:delText>
        </w:r>
        <w:r w:rsidRPr="00BF1DB7" w:rsidDel="003A48BF">
          <w:rPr>
            <w:sz w:val="32"/>
            <w:szCs w:val="32"/>
          </w:rPr>
          <w:delText>n</w:delText>
        </w:r>
        <w:r w:rsidDel="003A48BF">
          <w:rPr>
            <w:sz w:val="32"/>
            <w:szCs w:val="32"/>
          </w:rPr>
          <w:delText xml:space="preserve"> the past season</w:delText>
        </w:r>
        <w:r w:rsidRPr="00BF1DB7" w:rsidDel="003A48BF">
          <w:rPr>
            <w:sz w:val="32"/>
            <w:szCs w:val="32"/>
          </w:rPr>
          <w:delText>?</w:delText>
        </w:r>
      </w:del>
    </w:p>
    <w:p w:rsidR="00901EFE" w:rsidRPr="00BF1DB7" w:rsidDel="003A48BF" w:rsidRDefault="00901EFE" w:rsidP="00BF1DB7">
      <w:pPr>
        <w:rPr>
          <w:del w:id="240" w:author="Windows User" w:date="2017-06-29T13:01:00Z"/>
          <w:sz w:val="32"/>
          <w:szCs w:val="32"/>
        </w:rPr>
      </w:pPr>
      <w:del w:id="241" w:author="Windows User" w:date="2017-06-29T13:01:00Z">
        <w:r w:rsidDel="003A48BF">
          <w:rPr>
            <w:sz w:val="32"/>
            <w:szCs w:val="32"/>
          </w:rPr>
          <w:delText xml:space="preserve">a) </w:delText>
        </w:r>
        <w:r w:rsidRPr="00BF1DB7" w:rsidDel="003A48BF">
          <w:rPr>
            <w:sz w:val="32"/>
            <w:szCs w:val="32"/>
          </w:rPr>
          <w:delText>Stockist through VARM:</w:delText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  <w:delText>b) Village Agents:</w:delText>
        </w:r>
        <w:r w:rsidRPr="00BF1DB7" w:rsidDel="003A48BF">
          <w:rPr>
            <w:sz w:val="32"/>
            <w:szCs w:val="32"/>
          </w:rPr>
          <w:tab/>
        </w:r>
      </w:del>
    </w:p>
    <w:p w:rsidR="00901EFE" w:rsidRPr="00BF1DB7" w:rsidDel="003A48BF" w:rsidRDefault="00901EFE" w:rsidP="00BF1DB7">
      <w:pPr>
        <w:rPr>
          <w:del w:id="242" w:author="Windows User" w:date="2017-06-29T13:01:00Z"/>
          <w:sz w:val="32"/>
          <w:szCs w:val="32"/>
        </w:rPr>
      </w:pPr>
      <w:del w:id="243" w:author="Windows User" w:date="2017-06-29T13:01:00Z">
        <w:r w:rsidRPr="00BF1DB7" w:rsidDel="003A48BF">
          <w:rPr>
            <w:sz w:val="32"/>
            <w:szCs w:val="32"/>
          </w:rPr>
          <w:delText>c) Stockist:</w:delText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  <w:delText>d) Others:</w:delText>
        </w:r>
      </w:del>
    </w:p>
    <w:p w:rsidR="00901EFE" w:rsidRPr="00BF1DB7" w:rsidDel="003A48BF" w:rsidRDefault="00901EFE" w:rsidP="00BF1DB7">
      <w:pPr>
        <w:rPr>
          <w:del w:id="244" w:author="Windows User" w:date="2017-06-29T13:01:00Z"/>
          <w:sz w:val="32"/>
          <w:szCs w:val="32"/>
        </w:rPr>
      </w:pPr>
      <w:del w:id="245" w:author="Windows User" w:date="2017-06-29T13:01:00Z">
        <w:r w:rsidRPr="00BF1DB7" w:rsidDel="003A48BF">
          <w:rPr>
            <w:sz w:val="32"/>
            <w:szCs w:val="32"/>
          </w:rPr>
          <w:delText>16.</w:delText>
        </w:r>
        <w:r w:rsidRPr="00BF1DB7" w:rsidDel="003A48BF">
          <w:rPr>
            <w:sz w:val="32"/>
            <w:szCs w:val="32"/>
          </w:rPr>
          <w:tab/>
          <w:delText xml:space="preserve">What benefits have you realized from using chemicals while growing </w:delText>
        </w:r>
        <w:r w:rsidDel="003A48BF">
          <w:rPr>
            <w:sz w:val="32"/>
            <w:szCs w:val="32"/>
          </w:rPr>
          <w:delText xml:space="preserve">improved maize varieties? </w:delText>
        </w:r>
      </w:del>
    </w:p>
    <w:p w:rsidR="00901EFE" w:rsidRPr="00BF1DB7" w:rsidDel="003A48BF" w:rsidRDefault="00901EFE" w:rsidP="00BF1DB7">
      <w:pPr>
        <w:rPr>
          <w:del w:id="246" w:author="Windows User" w:date="2017-06-29T13:01:00Z"/>
          <w:sz w:val="32"/>
          <w:szCs w:val="32"/>
        </w:rPr>
      </w:pPr>
      <w:del w:id="247" w:author="Windows User" w:date="2017-06-29T13:01:00Z">
        <w:r w:rsidRPr="00BF1DB7" w:rsidDel="003A48BF">
          <w:rPr>
            <w:sz w:val="32"/>
            <w:szCs w:val="32"/>
          </w:rPr>
          <w:delText>d)</w:delText>
        </w:r>
        <w:r w:rsidRPr="00BF1DB7" w:rsidDel="003A48BF">
          <w:rPr>
            <w:sz w:val="32"/>
            <w:szCs w:val="32"/>
          </w:rPr>
          <w:tab/>
          <w:delText>_______________________________</w:delText>
        </w:r>
      </w:del>
    </w:p>
    <w:p w:rsidR="00901EFE" w:rsidRPr="00BF1DB7" w:rsidDel="003A48BF" w:rsidRDefault="00901EFE" w:rsidP="00BF1DB7">
      <w:pPr>
        <w:rPr>
          <w:del w:id="248" w:author="Windows User" w:date="2017-06-29T13:01:00Z"/>
          <w:sz w:val="32"/>
          <w:szCs w:val="32"/>
        </w:rPr>
      </w:pPr>
      <w:del w:id="249" w:author="Windows User" w:date="2017-06-29T13:01:00Z">
        <w:r w:rsidRPr="00BF1DB7" w:rsidDel="003A48BF">
          <w:rPr>
            <w:sz w:val="32"/>
            <w:szCs w:val="32"/>
          </w:rPr>
          <w:delText>e)</w:delText>
        </w:r>
        <w:r w:rsidRPr="00BF1DB7" w:rsidDel="003A48BF">
          <w:rPr>
            <w:sz w:val="32"/>
            <w:szCs w:val="32"/>
          </w:rPr>
          <w:tab/>
          <w:delText>_______________________________</w:delText>
        </w:r>
      </w:del>
    </w:p>
    <w:p w:rsidR="00901EFE" w:rsidRPr="00BF1DB7" w:rsidDel="003A48BF" w:rsidRDefault="00901EFE" w:rsidP="00BF1DB7">
      <w:pPr>
        <w:rPr>
          <w:del w:id="250" w:author="Windows User" w:date="2017-06-29T13:01:00Z"/>
          <w:sz w:val="32"/>
          <w:szCs w:val="32"/>
        </w:rPr>
      </w:pPr>
      <w:del w:id="251" w:author="Windows User" w:date="2017-06-29T13:01:00Z">
        <w:r w:rsidRPr="00BF1DB7" w:rsidDel="003A48BF">
          <w:rPr>
            <w:sz w:val="32"/>
            <w:szCs w:val="32"/>
          </w:rPr>
          <w:delText>f)</w:delText>
        </w:r>
        <w:r w:rsidRPr="00BF1DB7" w:rsidDel="003A48BF">
          <w:rPr>
            <w:sz w:val="32"/>
            <w:szCs w:val="32"/>
          </w:rPr>
          <w:tab/>
          <w:delText>_______________________________</w:delText>
        </w:r>
      </w:del>
    </w:p>
    <w:p w:rsidR="00901EFE" w:rsidDel="003A48BF" w:rsidRDefault="00901EFE" w:rsidP="00BF1DB7">
      <w:pPr>
        <w:rPr>
          <w:del w:id="252" w:author="Windows User" w:date="2017-06-29T13:01:00Z"/>
          <w:sz w:val="32"/>
          <w:szCs w:val="32"/>
        </w:rPr>
      </w:pPr>
      <w:del w:id="253" w:author="Windows User" w:date="2017-06-29T13:01:00Z">
        <w:r w:rsidDel="003A48BF">
          <w:rPr>
            <w:sz w:val="32"/>
            <w:szCs w:val="32"/>
          </w:rPr>
          <w:delText>1</w:delText>
        </w:r>
        <w:r w:rsidRPr="00BF1DB7" w:rsidDel="003A48BF">
          <w:rPr>
            <w:sz w:val="32"/>
            <w:szCs w:val="32"/>
          </w:rPr>
          <w:delText>7.</w:delText>
        </w:r>
        <w:r w:rsidDel="003A48BF">
          <w:rPr>
            <w:sz w:val="32"/>
            <w:szCs w:val="32"/>
          </w:rPr>
          <w:delText xml:space="preserve"> What new management practices have you used in the past season? </w:delText>
        </w:r>
      </w:del>
    </w:p>
    <w:p w:rsidR="00901EFE" w:rsidRPr="00BF1DB7" w:rsidDel="003A48BF" w:rsidRDefault="00901EFE" w:rsidP="00BF1DB7">
      <w:pPr>
        <w:rPr>
          <w:del w:id="254" w:author="Windows User" w:date="2017-06-29T13:01:00Z"/>
          <w:sz w:val="32"/>
          <w:szCs w:val="32"/>
        </w:rPr>
      </w:pPr>
      <w:del w:id="255" w:author="Windows User" w:date="2017-06-29T13:01:00Z">
        <w:r w:rsidRPr="00BF1DB7" w:rsidDel="003A48BF">
          <w:rPr>
            <w:sz w:val="32"/>
            <w:szCs w:val="32"/>
          </w:rPr>
          <w:delText>18.</w:delText>
        </w:r>
        <w:r w:rsidRPr="00BF1DB7" w:rsidDel="003A48BF">
          <w:rPr>
            <w:sz w:val="32"/>
            <w:szCs w:val="32"/>
          </w:rPr>
          <w:tab/>
          <w:delText xml:space="preserve">How much land was under a cultural or </w:delText>
        </w:r>
        <w:r w:rsidDel="003A48BF">
          <w:rPr>
            <w:sz w:val="32"/>
            <w:szCs w:val="32"/>
          </w:rPr>
          <w:delText xml:space="preserve">new </w:delText>
        </w:r>
        <w:r w:rsidRPr="00BF1DB7" w:rsidDel="003A48BF">
          <w:rPr>
            <w:sz w:val="32"/>
            <w:szCs w:val="32"/>
          </w:rPr>
          <w:delText>management practices</w:delText>
        </w:r>
        <w:r w:rsidDel="003A48BF">
          <w:rPr>
            <w:sz w:val="32"/>
            <w:szCs w:val="32"/>
          </w:rPr>
          <w:delText xml:space="preserve"> </w:delText>
        </w:r>
        <w:r w:rsidRPr="00BF1DB7" w:rsidDel="003A48BF">
          <w:rPr>
            <w:sz w:val="32"/>
            <w:szCs w:val="32"/>
          </w:rPr>
          <w:delText>in the past season? ________Acres</w:delText>
        </w:r>
      </w:del>
    </w:p>
    <w:p w:rsidR="00901EFE" w:rsidRPr="00BF1DB7" w:rsidDel="003A48BF" w:rsidRDefault="00901EFE" w:rsidP="00BF1DB7">
      <w:pPr>
        <w:rPr>
          <w:del w:id="256" w:author="Windows User" w:date="2017-06-29T13:01:00Z"/>
          <w:sz w:val="32"/>
          <w:szCs w:val="32"/>
        </w:rPr>
      </w:pPr>
      <w:del w:id="257" w:author="Windows User" w:date="2017-06-29T13:01:00Z">
        <w:r w:rsidRPr="00BF1DB7" w:rsidDel="003A48BF">
          <w:rPr>
            <w:sz w:val="32"/>
            <w:szCs w:val="32"/>
          </w:rPr>
          <w:delText>Land mapped (Yes/ No)______________</w:delText>
        </w:r>
      </w:del>
    </w:p>
    <w:p w:rsidR="00901EFE" w:rsidDel="003A48BF" w:rsidRDefault="00901EFE" w:rsidP="00B33D62">
      <w:pPr>
        <w:rPr>
          <w:del w:id="258" w:author="Windows User" w:date="2017-06-29T13:01:00Z"/>
          <w:sz w:val="32"/>
          <w:szCs w:val="32"/>
        </w:rPr>
      </w:pPr>
      <w:del w:id="259" w:author="Windows User" w:date="2017-06-29T13:01:00Z">
        <w:r w:rsidDel="003A48BF">
          <w:rPr>
            <w:sz w:val="32"/>
            <w:szCs w:val="32"/>
          </w:rPr>
          <w:delText xml:space="preserve">19. Did you use ICT to access management practices, weather, and price information? </w:delText>
        </w:r>
        <w:r w:rsidRPr="00BF1DB7" w:rsidDel="003A48BF">
          <w:rPr>
            <w:sz w:val="32"/>
            <w:szCs w:val="32"/>
          </w:rPr>
          <w:delText>(Yes/ No)______________</w:delText>
        </w:r>
      </w:del>
    </w:p>
    <w:p w:rsidR="00901EFE" w:rsidRPr="00BF1DB7" w:rsidDel="003A48BF" w:rsidRDefault="00901EFE" w:rsidP="00BF1DB7">
      <w:pPr>
        <w:rPr>
          <w:del w:id="260" w:author="Windows User" w:date="2017-06-29T13:01:00Z"/>
          <w:sz w:val="32"/>
          <w:szCs w:val="32"/>
        </w:rPr>
      </w:pPr>
      <w:del w:id="261" w:author="Windows User" w:date="2017-06-29T13:01:00Z">
        <w:r w:rsidDel="003A48BF">
          <w:rPr>
            <w:sz w:val="32"/>
            <w:szCs w:val="32"/>
          </w:rPr>
          <w:delText xml:space="preserve">20. </w:delText>
        </w:r>
        <w:r w:rsidRPr="00BF1DB7" w:rsidDel="003A48BF">
          <w:rPr>
            <w:sz w:val="32"/>
            <w:szCs w:val="32"/>
          </w:rPr>
          <w:delText xml:space="preserve">How much money was used to </w:delText>
        </w:r>
        <w:r w:rsidDel="003A48BF">
          <w:rPr>
            <w:sz w:val="32"/>
            <w:szCs w:val="32"/>
          </w:rPr>
          <w:delText xml:space="preserve">access ICT services in the </w:delText>
        </w:r>
        <w:r w:rsidRPr="00BF1DB7" w:rsidDel="003A48BF">
          <w:rPr>
            <w:sz w:val="32"/>
            <w:szCs w:val="32"/>
          </w:rPr>
          <w:delText>past season? _____________UGX</w:delText>
        </w:r>
      </w:del>
    </w:p>
    <w:p w:rsidR="00901EFE" w:rsidRPr="00BF1DB7" w:rsidDel="003A48BF" w:rsidRDefault="00901EFE" w:rsidP="00BF1DB7">
      <w:pPr>
        <w:rPr>
          <w:del w:id="262" w:author="Windows User" w:date="2017-06-29T13:01:00Z"/>
          <w:sz w:val="32"/>
          <w:szCs w:val="32"/>
        </w:rPr>
      </w:pPr>
      <w:del w:id="263" w:author="Windows User" w:date="2017-06-29T13:01:00Z">
        <w:r w:rsidRPr="00BF1DB7" w:rsidDel="003A48BF">
          <w:rPr>
            <w:sz w:val="32"/>
            <w:szCs w:val="32"/>
          </w:rPr>
          <w:delText>2</w:delText>
        </w:r>
        <w:r w:rsidDel="003A48BF">
          <w:rPr>
            <w:sz w:val="32"/>
            <w:szCs w:val="32"/>
          </w:rPr>
          <w:delText>1</w:delText>
        </w:r>
        <w:r w:rsidRPr="00BF1DB7" w:rsidDel="003A48BF">
          <w:rPr>
            <w:sz w:val="32"/>
            <w:szCs w:val="32"/>
          </w:rPr>
          <w:delText>.</w:delText>
        </w:r>
        <w:r w:rsidRPr="00BF1DB7" w:rsidDel="003A48BF">
          <w:rPr>
            <w:sz w:val="32"/>
            <w:szCs w:val="32"/>
          </w:rPr>
          <w:tab/>
          <w:delText xml:space="preserve">Where did you </w:delText>
        </w:r>
        <w:r w:rsidDel="003A48BF">
          <w:rPr>
            <w:sz w:val="32"/>
            <w:szCs w:val="32"/>
          </w:rPr>
          <w:delText xml:space="preserve">get access to </w:delText>
        </w:r>
        <w:r w:rsidRPr="00BF1DB7" w:rsidDel="003A48BF">
          <w:rPr>
            <w:sz w:val="32"/>
            <w:szCs w:val="32"/>
          </w:rPr>
          <w:delText xml:space="preserve">buy the materials or access ICT </w:delText>
        </w:r>
        <w:r w:rsidDel="003A48BF">
          <w:rPr>
            <w:sz w:val="32"/>
            <w:szCs w:val="32"/>
          </w:rPr>
          <w:delText xml:space="preserve">services </w:delText>
        </w:r>
        <w:r w:rsidRPr="00BF1DB7" w:rsidDel="003A48BF">
          <w:rPr>
            <w:sz w:val="32"/>
            <w:szCs w:val="32"/>
          </w:rPr>
          <w:delText>in the past season?</w:delText>
        </w:r>
      </w:del>
    </w:p>
    <w:p w:rsidR="00901EFE" w:rsidRPr="00BF1DB7" w:rsidDel="003A48BF" w:rsidRDefault="00901EFE" w:rsidP="00BF1DB7">
      <w:pPr>
        <w:rPr>
          <w:del w:id="264" w:author="Windows User" w:date="2017-06-29T13:01:00Z"/>
          <w:sz w:val="32"/>
          <w:szCs w:val="32"/>
        </w:rPr>
      </w:pPr>
      <w:del w:id="265" w:author="Windows User" w:date="2017-06-29T13:01:00Z">
        <w:r w:rsidRPr="00BF1DB7" w:rsidDel="003A48BF">
          <w:rPr>
            <w:sz w:val="32"/>
            <w:szCs w:val="32"/>
          </w:rPr>
          <w:delText>a)</w:delText>
        </w:r>
        <w:r w:rsidRPr="00BF1DB7" w:rsidDel="003A48BF">
          <w:rPr>
            <w:sz w:val="32"/>
            <w:szCs w:val="32"/>
          </w:rPr>
          <w:tab/>
          <w:delText>Stockist through VARM:</w:delText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  <w:delText>b) Village Agents:</w:delText>
        </w:r>
        <w:r w:rsidRPr="00BF1DB7" w:rsidDel="003A48BF">
          <w:rPr>
            <w:sz w:val="32"/>
            <w:szCs w:val="32"/>
          </w:rPr>
          <w:tab/>
        </w:r>
      </w:del>
    </w:p>
    <w:p w:rsidR="00901EFE" w:rsidRPr="00BF1DB7" w:rsidDel="003A48BF" w:rsidRDefault="00901EFE" w:rsidP="00BF1DB7">
      <w:pPr>
        <w:rPr>
          <w:del w:id="266" w:author="Windows User" w:date="2017-06-29T13:01:00Z"/>
          <w:sz w:val="32"/>
          <w:szCs w:val="32"/>
        </w:rPr>
      </w:pPr>
      <w:del w:id="267" w:author="Windows User" w:date="2017-06-29T13:01:00Z">
        <w:r w:rsidRPr="00BF1DB7" w:rsidDel="003A48BF">
          <w:rPr>
            <w:sz w:val="32"/>
            <w:szCs w:val="32"/>
          </w:rPr>
          <w:delText>c) Stockist:</w:delText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  <w:delText>d)</w:delText>
        </w:r>
        <w:r w:rsidDel="003A48BF">
          <w:rPr>
            <w:sz w:val="32"/>
            <w:szCs w:val="32"/>
          </w:rPr>
          <w:delText xml:space="preserve"> CARANA:   e)</w:delText>
        </w:r>
        <w:r w:rsidRPr="00BF1DB7" w:rsidDel="003A48BF">
          <w:rPr>
            <w:sz w:val="32"/>
            <w:szCs w:val="32"/>
          </w:rPr>
          <w:delText xml:space="preserve"> Others:</w:delText>
        </w:r>
      </w:del>
    </w:p>
    <w:p w:rsidR="00901EFE" w:rsidRPr="00BF1DB7" w:rsidDel="003A48BF" w:rsidRDefault="00901EFE" w:rsidP="00BF1DB7">
      <w:pPr>
        <w:rPr>
          <w:del w:id="268" w:author="Windows User" w:date="2017-06-29T13:01:00Z"/>
          <w:sz w:val="32"/>
          <w:szCs w:val="32"/>
        </w:rPr>
      </w:pPr>
      <w:del w:id="269" w:author="Windows User" w:date="2017-06-29T13:01:00Z">
        <w:r w:rsidRPr="00BF1DB7" w:rsidDel="003A48BF">
          <w:rPr>
            <w:sz w:val="32"/>
            <w:szCs w:val="32"/>
          </w:rPr>
          <w:delText>21.</w:delText>
        </w:r>
        <w:r w:rsidRPr="00BF1DB7" w:rsidDel="003A48BF">
          <w:rPr>
            <w:sz w:val="32"/>
            <w:szCs w:val="32"/>
          </w:rPr>
          <w:tab/>
          <w:delText xml:space="preserve">What benefits have you realized from using cultural or </w:delText>
        </w:r>
        <w:r w:rsidDel="003A48BF">
          <w:rPr>
            <w:sz w:val="32"/>
            <w:szCs w:val="32"/>
          </w:rPr>
          <w:delText xml:space="preserve">new </w:delText>
        </w:r>
        <w:r w:rsidRPr="00BF1DB7" w:rsidDel="003A48BF">
          <w:rPr>
            <w:sz w:val="32"/>
            <w:szCs w:val="32"/>
          </w:rPr>
          <w:delText xml:space="preserve">management practices including ICT while growing </w:delText>
        </w:r>
        <w:r w:rsidDel="003A48BF">
          <w:rPr>
            <w:sz w:val="32"/>
            <w:szCs w:val="32"/>
          </w:rPr>
          <w:delText>maize</w:delText>
        </w:r>
        <w:r w:rsidRPr="00BF1DB7" w:rsidDel="003A48BF">
          <w:rPr>
            <w:sz w:val="32"/>
            <w:szCs w:val="32"/>
          </w:rPr>
          <w:delText>?</w:delText>
        </w:r>
      </w:del>
    </w:p>
    <w:p w:rsidR="00901EFE" w:rsidRPr="00BF1DB7" w:rsidDel="003A48BF" w:rsidRDefault="00901EFE" w:rsidP="00BF1DB7">
      <w:pPr>
        <w:rPr>
          <w:del w:id="270" w:author="Windows User" w:date="2017-06-29T13:01:00Z"/>
          <w:sz w:val="32"/>
          <w:szCs w:val="32"/>
        </w:rPr>
      </w:pPr>
      <w:del w:id="271" w:author="Windows User" w:date="2017-06-29T13:01:00Z">
        <w:r w:rsidRPr="00BF1DB7" w:rsidDel="003A48BF">
          <w:rPr>
            <w:sz w:val="32"/>
            <w:szCs w:val="32"/>
          </w:rPr>
          <w:delText>a)</w:delText>
        </w:r>
        <w:r w:rsidRPr="00BF1DB7" w:rsidDel="003A48BF">
          <w:rPr>
            <w:sz w:val="32"/>
            <w:szCs w:val="32"/>
          </w:rPr>
          <w:tab/>
          <w:delText>_______________________________</w:delText>
        </w:r>
      </w:del>
    </w:p>
    <w:p w:rsidR="00901EFE" w:rsidRPr="00BF1DB7" w:rsidDel="003A48BF" w:rsidRDefault="00901EFE" w:rsidP="00BF1DB7">
      <w:pPr>
        <w:rPr>
          <w:del w:id="272" w:author="Windows User" w:date="2017-06-29T13:01:00Z"/>
          <w:sz w:val="32"/>
          <w:szCs w:val="32"/>
        </w:rPr>
      </w:pPr>
      <w:del w:id="273" w:author="Windows User" w:date="2017-06-29T13:01:00Z">
        <w:r w:rsidRPr="00BF1DB7" w:rsidDel="003A48BF">
          <w:rPr>
            <w:sz w:val="32"/>
            <w:szCs w:val="32"/>
          </w:rPr>
          <w:delText>b)</w:delText>
        </w:r>
        <w:r w:rsidRPr="00BF1DB7" w:rsidDel="003A48BF">
          <w:rPr>
            <w:sz w:val="32"/>
            <w:szCs w:val="32"/>
          </w:rPr>
          <w:tab/>
          <w:delText>_______________________________</w:delText>
        </w:r>
      </w:del>
    </w:p>
    <w:p w:rsidR="00901EFE" w:rsidRPr="00BF1DB7" w:rsidDel="003A48BF" w:rsidRDefault="00901EFE" w:rsidP="00BF1DB7">
      <w:pPr>
        <w:rPr>
          <w:del w:id="274" w:author="Windows User" w:date="2017-06-29T13:01:00Z"/>
          <w:sz w:val="32"/>
          <w:szCs w:val="32"/>
        </w:rPr>
      </w:pPr>
      <w:del w:id="275" w:author="Windows User" w:date="2017-06-29T13:01:00Z">
        <w:r w:rsidRPr="00BF1DB7" w:rsidDel="003A48BF">
          <w:rPr>
            <w:sz w:val="32"/>
            <w:szCs w:val="32"/>
          </w:rPr>
          <w:delText>c)</w:delText>
        </w:r>
        <w:r w:rsidRPr="00BF1DB7" w:rsidDel="003A48BF">
          <w:rPr>
            <w:sz w:val="32"/>
            <w:szCs w:val="32"/>
          </w:rPr>
          <w:tab/>
          <w:delText>_______________________________</w:delText>
        </w:r>
      </w:del>
    </w:p>
    <w:p w:rsidR="00901EFE" w:rsidDel="003A48BF" w:rsidRDefault="00901EFE" w:rsidP="00BF1DB7">
      <w:pPr>
        <w:rPr>
          <w:del w:id="276" w:author="Windows User" w:date="2017-06-29T13:01:00Z"/>
          <w:sz w:val="32"/>
          <w:szCs w:val="32"/>
        </w:rPr>
      </w:pPr>
      <w:del w:id="277" w:author="Windows User" w:date="2017-06-29T13:01:00Z">
        <w:r w:rsidRPr="00BF1DB7" w:rsidDel="003A48BF">
          <w:rPr>
            <w:sz w:val="32"/>
            <w:szCs w:val="32"/>
          </w:rPr>
          <w:delText>22.</w:delText>
        </w:r>
        <w:r w:rsidRPr="00BF1DB7" w:rsidDel="003A48BF">
          <w:rPr>
            <w:sz w:val="32"/>
            <w:szCs w:val="32"/>
          </w:rPr>
          <w:tab/>
        </w:r>
        <w:r w:rsidDel="003A48BF">
          <w:rPr>
            <w:sz w:val="32"/>
            <w:szCs w:val="32"/>
          </w:rPr>
          <w:delText>What methods did you use to harvest?</w:delText>
        </w:r>
      </w:del>
    </w:p>
    <w:p w:rsidR="00901EFE" w:rsidDel="003A48BF" w:rsidRDefault="00901EFE" w:rsidP="00BF1DB7">
      <w:pPr>
        <w:rPr>
          <w:del w:id="278" w:author="Windows User" w:date="2017-06-29T13:01:00Z"/>
          <w:sz w:val="32"/>
          <w:szCs w:val="32"/>
        </w:rPr>
      </w:pPr>
      <w:del w:id="279" w:author="Windows User" w:date="2017-06-29T13:01:00Z">
        <w:r w:rsidDel="003A48BF">
          <w:rPr>
            <w:sz w:val="32"/>
            <w:szCs w:val="32"/>
          </w:rPr>
          <w:delText xml:space="preserve">a) Manual </w:delText>
        </w:r>
      </w:del>
    </w:p>
    <w:p w:rsidR="00901EFE" w:rsidDel="003A48BF" w:rsidRDefault="00901EFE" w:rsidP="00BF1DB7">
      <w:pPr>
        <w:rPr>
          <w:del w:id="280" w:author="Windows User" w:date="2017-06-29T13:02:00Z"/>
          <w:sz w:val="32"/>
          <w:szCs w:val="32"/>
        </w:rPr>
      </w:pPr>
      <w:del w:id="281" w:author="Windows User" w:date="2017-06-29T13:02:00Z">
        <w:r w:rsidDel="003A48BF">
          <w:rPr>
            <w:sz w:val="32"/>
            <w:szCs w:val="32"/>
          </w:rPr>
          <w:delText xml:space="preserve">b) Machinery </w:delText>
        </w:r>
      </w:del>
    </w:p>
    <w:p w:rsidR="00901EFE" w:rsidRPr="00BF1DB7" w:rsidDel="003A48BF" w:rsidRDefault="00901EFE" w:rsidP="00BF1DB7">
      <w:pPr>
        <w:rPr>
          <w:del w:id="282" w:author="Windows User" w:date="2017-06-29T13:02:00Z"/>
          <w:sz w:val="32"/>
          <w:szCs w:val="32"/>
        </w:rPr>
      </w:pPr>
      <w:del w:id="283" w:author="Windows User" w:date="2017-06-29T13:02:00Z">
        <w:r w:rsidRPr="00BF1DB7" w:rsidDel="003A48BF">
          <w:rPr>
            <w:sz w:val="32"/>
            <w:szCs w:val="32"/>
          </w:rPr>
          <w:delText>2</w:delText>
        </w:r>
        <w:r w:rsidDel="003A48BF">
          <w:rPr>
            <w:sz w:val="32"/>
            <w:szCs w:val="32"/>
          </w:rPr>
          <w:delText>3</w:delText>
        </w:r>
        <w:r w:rsidRPr="00BF1DB7" w:rsidDel="003A48BF">
          <w:rPr>
            <w:sz w:val="32"/>
            <w:szCs w:val="32"/>
          </w:rPr>
          <w:delText>.</w:delText>
        </w:r>
        <w:r w:rsidRPr="00BF1DB7" w:rsidDel="003A48BF">
          <w:rPr>
            <w:sz w:val="32"/>
            <w:szCs w:val="32"/>
          </w:rPr>
          <w:tab/>
          <w:delText xml:space="preserve">How much money was used </w:delText>
        </w:r>
        <w:r w:rsidDel="003A48BF">
          <w:rPr>
            <w:sz w:val="32"/>
            <w:szCs w:val="32"/>
          </w:rPr>
          <w:delText xml:space="preserve">during harvesting in the </w:delText>
        </w:r>
        <w:r w:rsidRPr="00BF1DB7" w:rsidDel="003A48BF">
          <w:rPr>
            <w:sz w:val="32"/>
            <w:szCs w:val="32"/>
          </w:rPr>
          <w:delText>past season? ______________UGX</w:delText>
        </w:r>
      </w:del>
    </w:p>
    <w:p w:rsidR="00901EFE" w:rsidRPr="00BF1DB7" w:rsidDel="003A48BF" w:rsidRDefault="00901EFE" w:rsidP="00BF1DB7">
      <w:pPr>
        <w:rPr>
          <w:del w:id="284" w:author="Windows User" w:date="2017-06-29T13:02:00Z"/>
          <w:sz w:val="32"/>
          <w:szCs w:val="32"/>
        </w:rPr>
      </w:pPr>
      <w:del w:id="285" w:author="Windows User" w:date="2017-06-29T13:02:00Z">
        <w:r w:rsidRPr="00BF1DB7" w:rsidDel="003A48BF">
          <w:rPr>
            <w:sz w:val="32"/>
            <w:szCs w:val="32"/>
          </w:rPr>
          <w:delText>2</w:delText>
        </w:r>
        <w:r w:rsidDel="003A48BF">
          <w:rPr>
            <w:sz w:val="32"/>
            <w:szCs w:val="32"/>
          </w:rPr>
          <w:delText>4</w:delText>
        </w:r>
        <w:r w:rsidRPr="00BF1DB7" w:rsidDel="003A48BF">
          <w:rPr>
            <w:sz w:val="32"/>
            <w:szCs w:val="32"/>
          </w:rPr>
          <w:delText>.</w:delText>
        </w:r>
        <w:r w:rsidRPr="00BF1DB7" w:rsidDel="003A48BF">
          <w:rPr>
            <w:sz w:val="32"/>
            <w:szCs w:val="32"/>
          </w:rPr>
          <w:tab/>
          <w:delText>Where did you buy / g</w:delText>
        </w:r>
        <w:r w:rsidDel="003A48BF">
          <w:rPr>
            <w:sz w:val="32"/>
            <w:szCs w:val="32"/>
          </w:rPr>
          <w:delText xml:space="preserve">et the machines in the </w:delText>
        </w:r>
        <w:r w:rsidRPr="00BF1DB7" w:rsidDel="003A48BF">
          <w:rPr>
            <w:sz w:val="32"/>
            <w:szCs w:val="32"/>
          </w:rPr>
          <w:delText>past season?</w:delText>
        </w:r>
      </w:del>
    </w:p>
    <w:p w:rsidR="00901EFE" w:rsidRPr="00BF1DB7" w:rsidDel="003A48BF" w:rsidRDefault="00901EFE" w:rsidP="00BF1DB7">
      <w:pPr>
        <w:rPr>
          <w:del w:id="286" w:author="Windows User" w:date="2017-06-29T13:02:00Z"/>
          <w:sz w:val="32"/>
          <w:szCs w:val="32"/>
        </w:rPr>
      </w:pPr>
      <w:del w:id="287" w:author="Windows User" w:date="2017-06-29T13:02:00Z">
        <w:r w:rsidRPr="00BF1DB7" w:rsidDel="003A48BF">
          <w:rPr>
            <w:sz w:val="32"/>
            <w:szCs w:val="32"/>
          </w:rPr>
          <w:delText>a)</w:delText>
        </w:r>
        <w:r w:rsidRPr="00BF1DB7" w:rsidDel="003A48BF">
          <w:rPr>
            <w:sz w:val="32"/>
            <w:szCs w:val="32"/>
          </w:rPr>
          <w:tab/>
          <w:delText>Stockist through VARM:</w:delText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  <w:delText>b) Village Agents:</w:delText>
        </w:r>
        <w:r w:rsidRPr="00BF1DB7" w:rsidDel="003A48BF">
          <w:rPr>
            <w:sz w:val="32"/>
            <w:szCs w:val="32"/>
          </w:rPr>
          <w:tab/>
        </w:r>
      </w:del>
    </w:p>
    <w:p w:rsidR="00901EFE" w:rsidRPr="00BF1DB7" w:rsidDel="003A48BF" w:rsidRDefault="00901EFE" w:rsidP="00BF1DB7">
      <w:pPr>
        <w:rPr>
          <w:del w:id="288" w:author="Windows User" w:date="2017-06-29T13:02:00Z"/>
          <w:sz w:val="32"/>
          <w:szCs w:val="32"/>
        </w:rPr>
      </w:pPr>
      <w:del w:id="289" w:author="Windows User" w:date="2017-06-29T13:02:00Z">
        <w:r w:rsidRPr="00BF1DB7" w:rsidDel="003A48BF">
          <w:rPr>
            <w:sz w:val="32"/>
            <w:szCs w:val="32"/>
          </w:rPr>
          <w:delText>c) Stockist:</w:delText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</w:r>
        <w:r w:rsidRPr="00BF1DB7" w:rsidDel="003A48BF">
          <w:rPr>
            <w:sz w:val="32"/>
            <w:szCs w:val="32"/>
          </w:rPr>
          <w:tab/>
          <w:delText>d) Others:</w:delText>
        </w:r>
      </w:del>
    </w:p>
    <w:p w:rsidR="00901EFE" w:rsidRPr="00BF1DB7" w:rsidDel="003A48BF" w:rsidRDefault="00901EFE" w:rsidP="00BF1DB7">
      <w:pPr>
        <w:rPr>
          <w:del w:id="290" w:author="Windows User" w:date="2017-06-29T13:02:00Z"/>
          <w:sz w:val="32"/>
          <w:szCs w:val="32"/>
        </w:rPr>
      </w:pPr>
      <w:del w:id="291" w:author="Windows User" w:date="2017-06-29T13:02:00Z">
        <w:r w:rsidRPr="00BF1DB7" w:rsidDel="003A48BF">
          <w:rPr>
            <w:sz w:val="32"/>
            <w:szCs w:val="32"/>
          </w:rPr>
          <w:delText>2</w:delText>
        </w:r>
        <w:r w:rsidDel="003A48BF">
          <w:rPr>
            <w:sz w:val="32"/>
            <w:szCs w:val="32"/>
          </w:rPr>
          <w:delText>5</w:delText>
        </w:r>
        <w:r w:rsidRPr="00BF1DB7" w:rsidDel="003A48BF">
          <w:rPr>
            <w:sz w:val="32"/>
            <w:szCs w:val="32"/>
          </w:rPr>
          <w:delText>.</w:delText>
        </w:r>
        <w:r w:rsidRPr="00BF1DB7" w:rsidDel="003A48BF">
          <w:rPr>
            <w:sz w:val="32"/>
            <w:szCs w:val="32"/>
          </w:rPr>
          <w:tab/>
          <w:delText xml:space="preserve">What benefits have you realized from </w:delText>
        </w:r>
        <w:r w:rsidDel="003A48BF">
          <w:rPr>
            <w:sz w:val="32"/>
            <w:szCs w:val="32"/>
          </w:rPr>
          <w:delText xml:space="preserve">using </w:delText>
        </w:r>
        <w:r w:rsidRPr="00BF1DB7" w:rsidDel="003A48BF">
          <w:rPr>
            <w:sz w:val="32"/>
            <w:szCs w:val="32"/>
          </w:rPr>
          <w:delText>machine</w:delText>
        </w:r>
        <w:r w:rsidDel="003A48BF">
          <w:rPr>
            <w:sz w:val="32"/>
            <w:szCs w:val="32"/>
          </w:rPr>
          <w:delText>ry</w:delText>
        </w:r>
        <w:r w:rsidRPr="00BF1DB7" w:rsidDel="003A48BF">
          <w:rPr>
            <w:sz w:val="32"/>
            <w:szCs w:val="32"/>
          </w:rPr>
          <w:delText xml:space="preserve"> while </w:delText>
        </w:r>
        <w:r w:rsidDel="003A48BF">
          <w:rPr>
            <w:sz w:val="32"/>
            <w:szCs w:val="32"/>
          </w:rPr>
          <w:delText xml:space="preserve">harvesting </w:delText>
        </w:r>
        <w:r w:rsidRPr="00BF1DB7" w:rsidDel="003A48BF">
          <w:rPr>
            <w:sz w:val="32"/>
            <w:szCs w:val="32"/>
          </w:rPr>
          <w:delText xml:space="preserve"> </w:delText>
        </w:r>
      </w:del>
    </w:p>
    <w:p w:rsidR="00901EFE" w:rsidRPr="00BF1DB7" w:rsidDel="003A48BF" w:rsidRDefault="00901EFE" w:rsidP="00BF1DB7">
      <w:pPr>
        <w:rPr>
          <w:del w:id="292" w:author="Windows User" w:date="2017-06-29T13:02:00Z"/>
          <w:sz w:val="32"/>
          <w:szCs w:val="32"/>
        </w:rPr>
      </w:pPr>
      <w:del w:id="293" w:author="Windows User" w:date="2017-06-29T13:02:00Z">
        <w:r w:rsidRPr="00BF1DB7" w:rsidDel="003A48BF">
          <w:rPr>
            <w:sz w:val="32"/>
            <w:szCs w:val="32"/>
          </w:rPr>
          <w:delText>a)</w:delText>
        </w:r>
        <w:r w:rsidRPr="00BF1DB7" w:rsidDel="003A48BF">
          <w:rPr>
            <w:sz w:val="32"/>
            <w:szCs w:val="32"/>
          </w:rPr>
          <w:tab/>
          <w:delText>_______________________________</w:delText>
        </w:r>
      </w:del>
    </w:p>
    <w:p w:rsidR="00901EFE" w:rsidRPr="00BF1DB7" w:rsidDel="003A48BF" w:rsidRDefault="00901EFE" w:rsidP="00BF1DB7">
      <w:pPr>
        <w:rPr>
          <w:del w:id="294" w:author="Windows User" w:date="2017-06-29T13:02:00Z"/>
          <w:sz w:val="32"/>
          <w:szCs w:val="32"/>
        </w:rPr>
      </w:pPr>
      <w:del w:id="295" w:author="Windows User" w:date="2017-06-29T13:02:00Z">
        <w:r w:rsidRPr="00BF1DB7" w:rsidDel="003A48BF">
          <w:rPr>
            <w:sz w:val="32"/>
            <w:szCs w:val="32"/>
          </w:rPr>
          <w:delText>b)</w:delText>
        </w:r>
        <w:r w:rsidRPr="00BF1DB7" w:rsidDel="003A48BF">
          <w:rPr>
            <w:sz w:val="32"/>
            <w:szCs w:val="32"/>
          </w:rPr>
          <w:tab/>
          <w:delText>_______________________________</w:delText>
        </w:r>
      </w:del>
    </w:p>
    <w:p w:rsidR="00901EFE" w:rsidDel="003A48BF" w:rsidRDefault="00901EFE" w:rsidP="00BF1DB7">
      <w:pPr>
        <w:rPr>
          <w:del w:id="296" w:author="Windows User" w:date="2017-06-29T13:02:00Z"/>
          <w:sz w:val="32"/>
          <w:szCs w:val="32"/>
        </w:rPr>
      </w:pPr>
      <w:del w:id="297" w:author="Windows User" w:date="2017-06-29T13:02:00Z">
        <w:r w:rsidRPr="00BF1DB7" w:rsidDel="003A48BF">
          <w:rPr>
            <w:sz w:val="32"/>
            <w:szCs w:val="32"/>
          </w:rPr>
          <w:delText>c)</w:delText>
        </w:r>
        <w:r w:rsidRPr="00BF1DB7" w:rsidDel="003A48BF">
          <w:rPr>
            <w:sz w:val="32"/>
            <w:szCs w:val="32"/>
          </w:rPr>
          <w:tab/>
          <w:delText>_______________________________</w:delText>
        </w:r>
      </w:del>
    </w:p>
    <w:p w:rsidR="00901EFE" w:rsidDel="003A48BF" w:rsidRDefault="00901EFE" w:rsidP="00BF1DB7">
      <w:pPr>
        <w:rPr>
          <w:del w:id="298" w:author="Windows User" w:date="2017-06-29T13:02:00Z"/>
          <w:sz w:val="32"/>
          <w:szCs w:val="32"/>
        </w:rPr>
      </w:pPr>
      <w:del w:id="299" w:author="Windows User" w:date="2017-06-29T13:02:00Z">
        <w:r w:rsidDel="003A48BF">
          <w:rPr>
            <w:sz w:val="32"/>
            <w:szCs w:val="32"/>
          </w:rPr>
          <w:delText>26. What post harvesting techniques did you use in the past season</w:delText>
        </w:r>
      </w:del>
    </w:p>
    <w:p w:rsidR="00901EFE" w:rsidDel="003A48BF" w:rsidRDefault="00901EFE" w:rsidP="00BF1DB7">
      <w:pPr>
        <w:rPr>
          <w:del w:id="300" w:author="Windows User" w:date="2017-06-29T13:02:00Z"/>
          <w:sz w:val="32"/>
          <w:szCs w:val="32"/>
        </w:rPr>
      </w:pPr>
      <w:del w:id="301" w:author="Windows User" w:date="2017-06-29T13:02:00Z">
        <w:r w:rsidRPr="00BF1DB7" w:rsidDel="003A48BF">
          <w:rPr>
            <w:sz w:val="32"/>
            <w:szCs w:val="32"/>
          </w:rPr>
          <w:delText>_______________________________</w:delText>
        </w:r>
      </w:del>
    </w:p>
    <w:p w:rsidR="00901EFE" w:rsidDel="003A48BF" w:rsidRDefault="00901EFE" w:rsidP="00BF1DB7">
      <w:pPr>
        <w:rPr>
          <w:del w:id="302" w:author="Windows User" w:date="2017-06-29T13:02:00Z"/>
          <w:sz w:val="32"/>
          <w:szCs w:val="32"/>
        </w:rPr>
      </w:pPr>
      <w:del w:id="303" w:author="Windows User" w:date="2017-06-29T13:02:00Z">
        <w:r w:rsidDel="003A48BF">
          <w:rPr>
            <w:sz w:val="32"/>
            <w:szCs w:val="32"/>
          </w:rPr>
          <w:delText xml:space="preserve">27. How do you store your produce? </w:delText>
        </w:r>
      </w:del>
    </w:p>
    <w:p w:rsidR="00901EFE" w:rsidDel="003A48BF" w:rsidRDefault="00901EFE" w:rsidP="00ED728B">
      <w:pPr>
        <w:rPr>
          <w:del w:id="304" w:author="Windows User" w:date="2017-06-29T13:02:00Z"/>
          <w:sz w:val="32"/>
          <w:szCs w:val="32"/>
        </w:rPr>
      </w:pPr>
      <w:del w:id="305" w:author="Windows User" w:date="2017-06-29T13:02:00Z">
        <w:r w:rsidRPr="00BF1DB7" w:rsidDel="003A48BF">
          <w:rPr>
            <w:sz w:val="32"/>
            <w:szCs w:val="32"/>
          </w:rPr>
          <w:delText>_______________________________</w:delText>
        </w:r>
      </w:del>
    </w:p>
    <w:p w:rsidR="00901EFE" w:rsidRPr="00BF1DB7" w:rsidDel="003A48BF" w:rsidRDefault="00901EFE" w:rsidP="00BF1DB7">
      <w:pPr>
        <w:rPr>
          <w:del w:id="306" w:author="Windows User" w:date="2017-06-29T13:02:00Z"/>
          <w:sz w:val="32"/>
          <w:szCs w:val="32"/>
        </w:rPr>
      </w:pPr>
      <w:del w:id="307" w:author="Windows User" w:date="2017-06-29T13:02:00Z">
        <w:r w:rsidRPr="00BF1DB7" w:rsidDel="003A48BF">
          <w:rPr>
            <w:sz w:val="32"/>
            <w:szCs w:val="32"/>
          </w:rPr>
          <w:delText>2</w:delText>
        </w:r>
        <w:r w:rsidDel="003A48BF">
          <w:rPr>
            <w:sz w:val="32"/>
            <w:szCs w:val="32"/>
          </w:rPr>
          <w:delText>8</w:delText>
        </w:r>
        <w:r w:rsidRPr="00BF1DB7" w:rsidDel="003A48BF">
          <w:rPr>
            <w:sz w:val="32"/>
            <w:szCs w:val="32"/>
          </w:rPr>
          <w:delText>.</w:delText>
        </w:r>
        <w:r w:rsidRPr="00BF1DB7" w:rsidDel="003A48BF">
          <w:rPr>
            <w:sz w:val="32"/>
            <w:szCs w:val="32"/>
          </w:rPr>
          <w:tab/>
          <w:delText>How much did/have you harvested in the past season: ___________________________Kg</w:delText>
        </w:r>
      </w:del>
    </w:p>
    <w:p w:rsidR="00901EFE" w:rsidDel="003A48BF" w:rsidRDefault="00901EFE" w:rsidP="00BF1DB7">
      <w:pPr>
        <w:rPr>
          <w:del w:id="308" w:author="Windows User" w:date="2017-06-29T13:02:00Z"/>
          <w:sz w:val="32"/>
          <w:szCs w:val="32"/>
        </w:rPr>
      </w:pPr>
      <w:del w:id="309" w:author="Windows User" w:date="2017-06-29T13:02:00Z">
        <w:r w:rsidDel="003A48BF">
          <w:rPr>
            <w:sz w:val="32"/>
            <w:szCs w:val="32"/>
          </w:rPr>
          <w:delText>29. How much was lost as a result of poor post</w:delText>
        </w:r>
        <w:r w:rsidRPr="00BF1DB7" w:rsidDel="003A48BF">
          <w:rPr>
            <w:sz w:val="32"/>
            <w:szCs w:val="32"/>
          </w:rPr>
          <w:delText xml:space="preserve"> harvest</w:delText>
        </w:r>
      </w:del>
      <w:ins w:id="310" w:author="JK" w:date="2015-07-17T11:55:00Z">
        <w:del w:id="311" w:author="Windows User" w:date="2017-06-29T13:02:00Z">
          <w:r w:rsidR="00F06C80" w:rsidDel="003A48BF">
            <w:rPr>
              <w:sz w:val="32"/>
              <w:szCs w:val="32"/>
            </w:rPr>
            <w:delText>post</w:delText>
          </w:r>
          <w:r w:rsidR="00F06C80" w:rsidRPr="00BF1DB7" w:rsidDel="003A48BF">
            <w:rPr>
              <w:sz w:val="32"/>
              <w:szCs w:val="32"/>
            </w:rPr>
            <w:delText>-harvest</w:delText>
          </w:r>
        </w:del>
      </w:ins>
      <w:del w:id="312" w:author="Windows User" w:date="2017-06-29T13:02:00Z">
        <w:r w:rsidRPr="00BF1DB7" w:rsidDel="003A48BF">
          <w:rPr>
            <w:sz w:val="32"/>
            <w:szCs w:val="32"/>
          </w:rPr>
          <w:delText xml:space="preserve"> handling? </w:delText>
        </w:r>
      </w:del>
    </w:p>
    <w:p w:rsidR="00901EFE" w:rsidDel="003A48BF" w:rsidRDefault="00901EFE" w:rsidP="00BF1DB7">
      <w:pPr>
        <w:rPr>
          <w:del w:id="313" w:author="Windows User" w:date="2017-06-29T13:02:00Z"/>
          <w:sz w:val="32"/>
          <w:szCs w:val="32"/>
        </w:rPr>
      </w:pPr>
      <w:del w:id="314" w:author="Windows User" w:date="2017-06-29T13:02:00Z">
        <w:r w:rsidRPr="00BF1DB7" w:rsidDel="003A48BF">
          <w:rPr>
            <w:sz w:val="32"/>
            <w:szCs w:val="32"/>
          </w:rPr>
          <w:delText>_______________________________</w:delText>
        </w:r>
        <w:r w:rsidDel="003A48BF">
          <w:rPr>
            <w:sz w:val="32"/>
            <w:szCs w:val="32"/>
          </w:rPr>
          <w:delText>Kg</w:delText>
        </w:r>
      </w:del>
    </w:p>
    <w:p w:rsidR="00901EFE" w:rsidDel="003A48BF" w:rsidRDefault="00901EFE" w:rsidP="00BF1DB7">
      <w:pPr>
        <w:rPr>
          <w:del w:id="315" w:author="Windows User" w:date="2017-06-29T13:02:00Z"/>
          <w:sz w:val="32"/>
          <w:szCs w:val="32"/>
        </w:rPr>
      </w:pPr>
      <w:del w:id="316" w:author="Windows User" w:date="2017-06-29T13:02:00Z">
        <w:r w:rsidDel="003A48BF">
          <w:rPr>
            <w:sz w:val="32"/>
            <w:szCs w:val="32"/>
          </w:rPr>
          <w:delText>30</w:delText>
        </w:r>
        <w:r w:rsidRPr="00BF1DB7" w:rsidDel="003A48BF">
          <w:rPr>
            <w:sz w:val="32"/>
            <w:szCs w:val="32"/>
          </w:rPr>
          <w:delText>.</w:delText>
        </w:r>
        <w:r w:rsidRPr="00BF1DB7" w:rsidDel="003A48BF">
          <w:rPr>
            <w:sz w:val="32"/>
            <w:szCs w:val="32"/>
          </w:rPr>
          <w:tab/>
          <w:delText xml:space="preserve">How much </w:delText>
        </w:r>
        <w:r w:rsidDel="003A48BF">
          <w:rPr>
            <w:sz w:val="32"/>
            <w:szCs w:val="32"/>
          </w:rPr>
          <w:delText>have/did you sell</w:delText>
        </w:r>
        <w:r w:rsidRPr="00BF1DB7" w:rsidDel="003A48BF">
          <w:rPr>
            <w:sz w:val="32"/>
            <w:szCs w:val="32"/>
          </w:rPr>
          <w:delText xml:space="preserve"> in the</w:delText>
        </w:r>
        <w:r w:rsidDel="003A48BF">
          <w:rPr>
            <w:sz w:val="32"/>
            <w:szCs w:val="32"/>
          </w:rPr>
          <w:delText xml:space="preserve"> </w:delText>
        </w:r>
        <w:r w:rsidRPr="00BF1DB7" w:rsidDel="003A48BF">
          <w:rPr>
            <w:sz w:val="32"/>
            <w:szCs w:val="32"/>
          </w:rPr>
          <w:delText>past</w:delText>
        </w:r>
        <w:r w:rsidDel="003A48BF">
          <w:rPr>
            <w:sz w:val="32"/>
            <w:szCs w:val="32"/>
          </w:rPr>
          <w:delText xml:space="preserve"> </w:delText>
        </w:r>
        <w:r w:rsidRPr="00BF1DB7" w:rsidDel="003A48BF">
          <w:rPr>
            <w:sz w:val="32"/>
            <w:szCs w:val="32"/>
          </w:rPr>
          <w:delText>season __________________________ Kg</w:delText>
        </w:r>
      </w:del>
    </w:p>
    <w:p w:rsidR="00901EFE" w:rsidDel="003A48BF" w:rsidRDefault="00901EFE" w:rsidP="00BF1DB7">
      <w:pPr>
        <w:rPr>
          <w:ins w:id="317" w:author="RIK" w:date="2015-06-29T15:26:00Z"/>
          <w:del w:id="318" w:author="Windows User" w:date="2017-06-29T13:02:00Z"/>
          <w:sz w:val="32"/>
          <w:szCs w:val="32"/>
        </w:rPr>
      </w:pPr>
      <w:del w:id="319" w:author="Windows User" w:date="2017-06-29T13:02:00Z">
        <w:r w:rsidDel="003A48BF">
          <w:rPr>
            <w:sz w:val="32"/>
            <w:szCs w:val="32"/>
          </w:rPr>
          <w:delText xml:space="preserve">31. Where did you sell your produce in the past season? </w:delText>
        </w:r>
      </w:del>
    </w:p>
    <w:p w:rsidR="00901EFE" w:rsidRPr="00BF1DB7" w:rsidDel="003A48BF" w:rsidRDefault="00901EFE" w:rsidP="00BF1DB7">
      <w:pPr>
        <w:numPr>
          <w:ins w:id="320" w:author="RIK" w:date="2015-06-29T15:26:00Z"/>
        </w:numPr>
        <w:rPr>
          <w:del w:id="321" w:author="Windows User" w:date="2017-06-29T13:02:00Z"/>
          <w:sz w:val="32"/>
          <w:szCs w:val="32"/>
        </w:rPr>
      </w:pPr>
      <w:del w:id="322" w:author="Windows User" w:date="2017-06-29T13:02:00Z">
        <w:r w:rsidRPr="00BF1DB7" w:rsidDel="003A48BF">
          <w:rPr>
            <w:sz w:val="32"/>
            <w:szCs w:val="32"/>
          </w:rPr>
          <w:delText>__________________________</w:delText>
        </w:r>
      </w:del>
    </w:p>
    <w:p w:rsidR="00901EFE" w:rsidRPr="00BF1DB7" w:rsidDel="003A48BF" w:rsidRDefault="00901EFE" w:rsidP="00BF1DB7">
      <w:pPr>
        <w:rPr>
          <w:del w:id="323" w:author="Windows User" w:date="2017-06-29T13:02:00Z"/>
          <w:sz w:val="32"/>
          <w:szCs w:val="32"/>
        </w:rPr>
      </w:pPr>
      <w:del w:id="324" w:author="Windows User" w:date="2017-06-29T13:02:00Z">
        <w:r w:rsidDel="003A48BF">
          <w:rPr>
            <w:sz w:val="32"/>
            <w:szCs w:val="32"/>
          </w:rPr>
          <w:delText>32</w:delText>
        </w:r>
        <w:r w:rsidRPr="00BF1DB7" w:rsidDel="003A48BF">
          <w:rPr>
            <w:sz w:val="32"/>
            <w:szCs w:val="32"/>
          </w:rPr>
          <w:delText>.</w:delText>
        </w:r>
        <w:r w:rsidRPr="00BF1DB7" w:rsidDel="003A48BF">
          <w:rPr>
            <w:sz w:val="32"/>
            <w:szCs w:val="32"/>
          </w:rPr>
          <w:tab/>
          <w:delText xml:space="preserve">What was the most common price at which you sold </w:delText>
        </w:r>
        <w:r w:rsidDel="003A48BF">
          <w:rPr>
            <w:sz w:val="32"/>
            <w:szCs w:val="32"/>
          </w:rPr>
          <w:delText>in the</w:delText>
        </w:r>
        <w:r w:rsidRPr="00BF1DB7" w:rsidDel="003A48BF">
          <w:rPr>
            <w:sz w:val="32"/>
            <w:szCs w:val="32"/>
          </w:rPr>
          <w:delText xml:space="preserve"> past season? ___________UGX</w:delText>
        </w:r>
      </w:del>
    </w:p>
    <w:p w:rsidR="00901EFE" w:rsidRDefault="00901EFE" w:rsidP="00BF1DB7">
      <w:pPr>
        <w:rPr>
          <w:sz w:val="32"/>
          <w:szCs w:val="32"/>
        </w:rPr>
      </w:pPr>
    </w:p>
    <w:p w:rsidR="00901EFE" w:rsidRDefault="00901EFE" w:rsidP="00BF1D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Section 3: </w:t>
      </w:r>
      <w:ins w:id="325" w:author="Windows User" w:date="2017-06-29T13:02:00Z">
        <w:r w:rsidR="003A48BF">
          <w:rPr>
            <w:b/>
            <w:bCs/>
            <w:sz w:val="32"/>
            <w:szCs w:val="32"/>
          </w:rPr>
          <w:t>I</w:t>
        </w:r>
      </w:ins>
      <w:del w:id="326" w:author="Windows User" w:date="2017-06-29T13:02:00Z">
        <w:r w:rsidDel="003A48BF">
          <w:rPr>
            <w:b/>
            <w:bCs/>
            <w:sz w:val="32"/>
            <w:szCs w:val="32"/>
          </w:rPr>
          <w:delText>i</w:delText>
        </w:r>
      </w:del>
      <w:r>
        <w:rPr>
          <w:b/>
          <w:bCs/>
          <w:sz w:val="32"/>
          <w:szCs w:val="32"/>
        </w:rPr>
        <w:t xml:space="preserve">nformation on </w:t>
      </w:r>
      <w:del w:id="327" w:author="Windows User" w:date="2017-06-29T13:02:00Z">
        <w:r w:rsidDel="003A48BF">
          <w:rPr>
            <w:b/>
            <w:bCs/>
            <w:sz w:val="32"/>
            <w:szCs w:val="32"/>
          </w:rPr>
          <w:delText xml:space="preserve">other </w:delText>
        </w:r>
      </w:del>
      <w:ins w:id="328" w:author="Windows User" w:date="2017-06-29T13:02:00Z">
        <w:r w:rsidR="003A48BF">
          <w:rPr>
            <w:b/>
            <w:bCs/>
            <w:sz w:val="32"/>
            <w:szCs w:val="32"/>
          </w:rPr>
          <w:t>milk production</w:t>
        </w:r>
      </w:ins>
      <w:del w:id="329" w:author="Windows User" w:date="2017-06-29T13:02:00Z">
        <w:r w:rsidDel="003A48BF">
          <w:rPr>
            <w:b/>
            <w:bCs/>
            <w:sz w:val="32"/>
            <w:szCs w:val="32"/>
          </w:rPr>
          <w:delText>crops</w:delText>
        </w:r>
      </w:del>
    </w:p>
    <w:p w:rsidR="00901EFE" w:rsidRDefault="00901EFE" w:rsidP="004C64AE">
      <w:pPr>
        <w:numPr>
          <w:ilvl w:val="3"/>
          <w:numId w:val="3"/>
        </w:numPr>
        <w:rPr>
          <w:sz w:val="32"/>
          <w:szCs w:val="32"/>
        </w:rPr>
      </w:pPr>
      <w:del w:id="330" w:author="Windows User" w:date="2017-06-29T13:03:00Z">
        <w:r w:rsidDel="003A48BF">
          <w:rPr>
            <w:sz w:val="32"/>
            <w:szCs w:val="32"/>
          </w:rPr>
          <w:delText>What other crop did you grow in the past?</w:delText>
        </w:r>
      </w:del>
      <w:ins w:id="331" w:author="Windows User" w:date="2017-06-29T13:03:00Z">
        <w:r w:rsidR="003A48BF">
          <w:rPr>
            <w:sz w:val="32"/>
            <w:szCs w:val="32"/>
          </w:rPr>
          <w:t xml:space="preserve">How many litres of milk do you collect in the </w:t>
        </w:r>
      </w:ins>
      <w:ins w:id="332" w:author="Windows User" w:date="2017-06-29T13:06:00Z">
        <w:r w:rsidR="003A48BF">
          <w:rPr>
            <w:sz w:val="32"/>
            <w:szCs w:val="32"/>
          </w:rPr>
          <w:t>morning?</w:t>
        </w:r>
      </w:ins>
    </w:p>
    <w:p w:rsidR="00901EFE" w:rsidRDefault="00901EFE" w:rsidP="00E17BC5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</w:t>
      </w:r>
    </w:p>
    <w:p w:rsidR="00901EFE" w:rsidRPr="00BF1DB7" w:rsidRDefault="00901EFE" w:rsidP="004C64AE">
      <w:pPr>
        <w:numPr>
          <w:ilvl w:val="3"/>
          <w:numId w:val="3"/>
        </w:numPr>
        <w:rPr>
          <w:sz w:val="32"/>
          <w:szCs w:val="32"/>
        </w:rPr>
      </w:pPr>
      <w:del w:id="333" w:author="Windows User" w:date="2017-06-29T13:03:00Z">
        <w:r w:rsidRPr="00BF1DB7" w:rsidDel="003A48BF">
          <w:rPr>
            <w:sz w:val="32"/>
            <w:szCs w:val="32"/>
          </w:rPr>
          <w:delText xml:space="preserve">How much land </w:delText>
        </w:r>
        <w:r w:rsidDel="003A48BF">
          <w:rPr>
            <w:sz w:val="32"/>
            <w:szCs w:val="32"/>
          </w:rPr>
          <w:delText>was under mentioned crop for the</w:delText>
        </w:r>
        <w:r w:rsidRPr="00BF1DB7" w:rsidDel="003A48BF">
          <w:rPr>
            <w:sz w:val="32"/>
            <w:szCs w:val="32"/>
          </w:rPr>
          <w:delText xml:space="preserve"> past season?  _________ acres</w:delText>
        </w:r>
      </w:del>
      <w:ins w:id="334" w:author="Windows User" w:date="2017-06-29T13:03:00Z">
        <w:r w:rsidR="003A48BF">
          <w:rPr>
            <w:sz w:val="32"/>
            <w:szCs w:val="32"/>
          </w:rPr>
          <w:t>How many litres of milk do you produce in the evening</w:t>
        </w:r>
      </w:ins>
      <w:ins w:id="335" w:author="Windows User" w:date="2017-06-29T13:06:00Z">
        <w:r w:rsidR="003A48BF">
          <w:rPr>
            <w:sz w:val="32"/>
            <w:szCs w:val="32"/>
          </w:rPr>
          <w:t>?</w:t>
        </w:r>
      </w:ins>
    </w:p>
    <w:p w:rsidR="00901EFE" w:rsidDel="00CF3332" w:rsidRDefault="00901EFE" w:rsidP="004C64AE">
      <w:pPr>
        <w:numPr>
          <w:ilvl w:val="3"/>
          <w:numId w:val="3"/>
        </w:numPr>
        <w:rPr>
          <w:del w:id="336" w:author="JK" w:date="2016-06-06T13:34:00Z"/>
          <w:sz w:val="32"/>
          <w:szCs w:val="32"/>
        </w:rPr>
      </w:pPr>
      <w:del w:id="337" w:author="JK" w:date="2016-06-06T13:34:00Z">
        <w:r w:rsidDel="00CF3332">
          <w:rPr>
            <w:sz w:val="32"/>
            <w:szCs w:val="32"/>
          </w:rPr>
          <w:delText>What new management practices have you used in the past season under the mentioned crop</w:delText>
        </w:r>
      </w:del>
    </w:p>
    <w:p w:rsidR="00901EFE" w:rsidDel="00CF3332" w:rsidRDefault="00901EFE" w:rsidP="00E17BC5">
      <w:pPr>
        <w:rPr>
          <w:del w:id="338" w:author="JK" w:date="2016-06-06T13:34:00Z"/>
          <w:sz w:val="32"/>
          <w:szCs w:val="32"/>
        </w:rPr>
      </w:pPr>
      <w:del w:id="339" w:author="JK" w:date="2016-06-06T13:34:00Z">
        <w:r w:rsidDel="00CF3332">
          <w:rPr>
            <w:sz w:val="32"/>
            <w:szCs w:val="32"/>
          </w:rPr>
          <w:delText>------------------------------------------------------------------------------------</w:delText>
        </w:r>
      </w:del>
    </w:p>
    <w:p w:rsidR="00901EFE" w:rsidDel="00CF3332" w:rsidRDefault="004C64AE" w:rsidP="004C64AE">
      <w:pPr>
        <w:rPr>
          <w:del w:id="340" w:author="JK" w:date="2016-06-06T13:34:00Z"/>
          <w:sz w:val="32"/>
          <w:szCs w:val="32"/>
        </w:rPr>
      </w:pPr>
      <w:del w:id="341" w:author="JK" w:date="2016-06-06T13:34:00Z">
        <w:r w:rsidDel="00CF3332">
          <w:rPr>
            <w:sz w:val="32"/>
            <w:szCs w:val="32"/>
          </w:rPr>
          <w:delText>4. What</w:delText>
        </w:r>
        <w:r w:rsidR="00901EFE" w:rsidDel="00CF3332">
          <w:rPr>
            <w:sz w:val="32"/>
            <w:szCs w:val="32"/>
          </w:rPr>
          <w:delText xml:space="preserve"> harvesting techniques did you use in the past season?</w:delText>
        </w:r>
      </w:del>
    </w:p>
    <w:p w:rsidR="00901EFE" w:rsidDel="00CF3332" w:rsidRDefault="00901EFE" w:rsidP="00E17BC5">
      <w:pPr>
        <w:rPr>
          <w:del w:id="342" w:author="JK" w:date="2016-06-06T13:34:00Z"/>
          <w:sz w:val="32"/>
          <w:szCs w:val="32"/>
        </w:rPr>
      </w:pPr>
      <w:del w:id="343" w:author="JK" w:date="2016-06-06T13:34:00Z">
        <w:r w:rsidDel="00CF3332">
          <w:rPr>
            <w:sz w:val="32"/>
            <w:szCs w:val="32"/>
          </w:rPr>
          <w:delText>------------------------------------------------------------------------------------</w:delText>
        </w:r>
      </w:del>
    </w:p>
    <w:p w:rsidR="00901EFE" w:rsidDel="00CF3332" w:rsidRDefault="004C64AE">
      <w:pPr>
        <w:rPr>
          <w:del w:id="344" w:author="JK" w:date="2016-06-06T13:34:00Z"/>
          <w:sz w:val="32"/>
          <w:szCs w:val="32"/>
        </w:rPr>
      </w:pPr>
      <w:del w:id="345" w:author="JK" w:date="2016-06-06T13:34:00Z">
        <w:r w:rsidDel="00CF3332">
          <w:rPr>
            <w:sz w:val="32"/>
            <w:szCs w:val="32"/>
          </w:rPr>
          <w:delText>5. What</w:delText>
        </w:r>
        <w:r w:rsidR="00901EFE" w:rsidDel="00CF3332">
          <w:rPr>
            <w:sz w:val="32"/>
            <w:szCs w:val="32"/>
          </w:rPr>
          <w:delText xml:space="preserve"> post harvesting techniques did you use in the past season</w:delText>
        </w:r>
      </w:del>
    </w:p>
    <w:p w:rsidR="00901EFE" w:rsidRDefault="00901EFE">
      <w:pPr>
        <w:rPr>
          <w:sz w:val="32"/>
          <w:szCs w:val="32"/>
        </w:rPr>
      </w:pPr>
      <w:del w:id="346" w:author="JK" w:date="2016-06-06T13:34:00Z">
        <w:r w:rsidDel="00CF3332">
          <w:rPr>
            <w:sz w:val="32"/>
            <w:szCs w:val="32"/>
          </w:rPr>
          <w:delText>------------------------------------------------------------------------------------</w:delText>
        </w:r>
      </w:del>
    </w:p>
    <w:p w:rsidR="00901EFE" w:rsidRDefault="00CF3332" w:rsidP="00E17BC5">
      <w:pPr>
        <w:rPr>
          <w:sz w:val="32"/>
          <w:szCs w:val="32"/>
        </w:rPr>
      </w:pPr>
      <w:ins w:id="347" w:author="JK" w:date="2016-06-06T13:35:00Z">
        <w:r>
          <w:rPr>
            <w:sz w:val="32"/>
            <w:szCs w:val="32"/>
          </w:rPr>
          <w:t>3</w:t>
        </w:r>
      </w:ins>
      <w:del w:id="348" w:author="JK" w:date="2016-06-06T13:35:00Z">
        <w:r w:rsidR="004C64AE" w:rsidDel="00CF3332">
          <w:rPr>
            <w:sz w:val="32"/>
            <w:szCs w:val="32"/>
          </w:rPr>
          <w:delText>6</w:delText>
        </w:r>
      </w:del>
      <w:r w:rsidR="004C64AE">
        <w:rPr>
          <w:sz w:val="32"/>
          <w:szCs w:val="32"/>
        </w:rPr>
        <w:t xml:space="preserve">. </w:t>
      </w:r>
      <w:del w:id="349" w:author="Windows User" w:date="2017-06-29T13:06:00Z">
        <w:r w:rsidR="004C64AE" w:rsidDel="003A48BF">
          <w:rPr>
            <w:sz w:val="32"/>
            <w:szCs w:val="32"/>
          </w:rPr>
          <w:delText>Who</w:delText>
        </w:r>
        <w:r w:rsidR="00901EFE" w:rsidDel="003A48BF">
          <w:rPr>
            <w:sz w:val="32"/>
            <w:szCs w:val="32"/>
          </w:rPr>
          <w:delText xml:space="preserve"> are the main customers of your produce in the past season</w:delText>
        </w:r>
      </w:del>
      <w:proofErr w:type="gramStart"/>
      <w:ins w:id="350" w:author="Windows User" w:date="2017-06-29T13:06:00Z">
        <w:r w:rsidR="003A48BF">
          <w:rPr>
            <w:sz w:val="32"/>
            <w:szCs w:val="32"/>
          </w:rPr>
          <w:t>what</w:t>
        </w:r>
        <w:proofErr w:type="gramEnd"/>
        <w:r w:rsidR="003A48BF">
          <w:rPr>
            <w:sz w:val="32"/>
            <w:szCs w:val="32"/>
          </w:rPr>
          <w:t xml:space="preserve"> is the most common price at which you sell your milk now</w:t>
        </w:r>
      </w:ins>
      <w:r w:rsidR="00901EFE">
        <w:rPr>
          <w:sz w:val="32"/>
          <w:szCs w:val="32"/>
        </w:rPr>
        <w:t>?</w:t>
      </w:r>
    </w:p>
    <w:p w:rsidR="00901EFE" w:rsidRDefault="00901EFE" w:rsidP="00E17BC5">
      <w:pPr>
        <w:rPr>
          <w:sz w:val="32"/>
          <w:szCs w:val="32"/>
        </w:rPr>
      </w:pPr>
      <w:r>
        <w:rPr>
          <w:sz w:val="32"/>
          <w:szCs w:val="32"/>
        </w:rPr>
        <w:t xml:space="preserve">------------------------------------------------------------------------------------ </w:t>
      </w:r>
    </w:p>
    <w:p w:rsidR="00901EFE" w:rsidRPr="00BF1DB7" w:rsidDel="00A4360D" w:rsidRDefault="00CF3332" w:rsidP="00E17BC5">
      <w:pPr>
        <w:rPr>
          <w:del w:id="351" w:author="Windows User" w:date="2017-06-29T13:11:00Z"/>
          <w:sz w:val="32"/>
          <w:szCs w:val="32"/>
        </w:rPr>
      </w:pPr>
      <w:ins w:id="352" w:author="JK" w:date="2016-06-06T13:35:00Z">
        <w:r>
          <w:rPr>
            <w:sz w:val="32"/>
            <w:szCs w:val="32"/>
          </w:rPr>
          <w:t>4</w:t>
        </w:r>
      </w:ins>
      <w:del w:id="353" w:author="JK" w:date="2016-06-06T13:35:00Z">
        <w:r w:rsidR="004C64AE" w:rsidDel="00CF3332">
          <w:rPr>
            <w:sz w:val="32"/>
            <w:szCs w:val="32"/>
          </w:rPr>
          <w:delText>7</w:delText>
        </w:r>
      </w:del>
      <w:r w:rsidR="004C64AE">
        <w:rPr>
          <w:sz w:val="32"/>
          <w:szCs w:val="32"/>
        </w:rPr>
        <w:t>.</w:t>
      </w:r>
      <w:r w:rsidR="004C64AE" w:rsidRPr="00BF1DB7">
        <w:rPr>
          <w:sz w:val="32"/>
          <w:szCs w:val="32"/>
        </w:rPr>
        <w:t xml:space="preserve"> </w:t>
      </w:r>
      <w:ins w:id="354" w:author="Windows User" w:date="2017-06-29T13:11:00Z">
        <w:r w:rsidR="00A4360D">
          <w:rPr>
            <w:sz w:val="32"/>
            <w:szCs w:val="32"/>
          </w:rPr>
          <w:t>What mode of transport do you use to take milk to the collection point?</w:t>
        </w:r>
      </w:ins>
      <w:del w:id="355" w:author="Windows User" w:date="2017-06-29T13:11:00Z">
        <w:r w:rsidR="004C64AE" w:rsidRPr="00BF1DB7" w:rsidDel="00A4360D">
          <w:rPr>
            <w:sz w:val="32"/>
            <w:szCs w:val="32"/>
          </w:rPr>
          <w:delText>What</w:delText>
        </w:r>
        <w:r w:rsidR="00901EFE" w:rsidRPr="00BF1DB7" w:rsidDel="00A4360D">
          <w:rPr>
            <w:sz w:val="32"/>
            <w:szCs w:val="32"/>
          </w:rPr>
          <w:delText xml:space="preserve"> was the most common price at which you sold</w:delText>
        </w:r>
        <w:r w:rsidR="00901EFE" w:rsidDel="00A4360D">
          <w:rPr>
            <w:sz w:val="32"/>
            <w:szCs w:val="32"/>
          </w:rPr>
          <w:delText xml:space="preserve"> your produce</w:delText>
        </w:r>
        <w:r w:rsidR="00901EFE" w:rsidRPr="00BF1DB7" w:rsidDel="00A4360D">
          <w:rPr>
            <w:sz w:val="32"/>
            <w:szCs w:val="32"/>
          </w:rPr>
          <w:delText xml:space="preserve"> </w:delText>
        </w:r>
        <w:r w:rsidR="00901EFE" w:rsidDel="00A4360D">
          <w:rPr>
            <w:sz w:val="32"/>
            <w:szCs w:val="32"/>
          </w:rPr>
          <w:delText>in the</w:delText>
        </w:r>
        <w:r w:rsidR="00901EFE" w:rsidRPr="00BF1DB7" w:rsidDel="00A4360D">
          <w:rPr>
            <w:sz w:val="32"/>
            <w:szCs w:val="32"/>
          </w:rPr>
          <w:delText xml:space="preserve"> past season? ___________UGX</w:delText>
        </w:r>
      </w:del>
    </w:p>
    <w:p w:rsidR="00901EFE" w:rsidRDefault="00901EFE" w:rsidP="00E17BC5">
      <w:pPr>
        <w:rPr>
          <w:sz w:val="32"/>
          <w:szCs w:val="32"/>
        </w:rPr>
      </w:pPr>
    </w:p>
    <w:p w:rsidR="00901EFE" w:rsidRDefault="00901EFE" w:rsidP="00BF1DB7">
      <w:pPr>
        <w:rPr>
          <w:b/>
          <w:bCs/>
          <w:sz w:val="32"/>
          <w:szCs w:val="32"/>
        </w:rPr>
      </w:pPr>
    </w:p>
    <w:p w:rsidR="00901EFE" w:rsidRDefault="00901EFE" w:rsidP="00BF1DB7">
      <w:pPr>
        <w:rPr>
          <w:b/>
          <w:bCs/>
          <w:sz w:val="32"/>
          <w:szCs w:val="32"/>
        </w:rPr>
      </w:pPr>
    </w:p>
    <w:p w:rsidR="00901EFE" w:rsidRDefault="00901EFE" w:rsidP="00BF1DB7">
      <w:pPr>
        <w:rPr>
          <w:b/>
          <w:bCs/>
          <w:sz w:val="32"/>
          <w:szCs w:val="32"/>
        </w:rPr>
      </w:pPr>
    </w:p>
    <w:p w:rsidR="00901EFE" w:rsidRDefault="00901EFE" w:rsidP="00BF1D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 4: GENERAL QUESTIONS</w:t>
      </w:r>
    </w:p>
    <w:p w:rsidR="00901EFE" w:rsidRPr="00413011" w:rsidRDefault="00901EFE" w:rsidP="00413011">
      <w:pPr>
        <w:rPr>
          <w:sz w:val="32"/>
          <w:szCs w:val="32"/>
        </w:rPr>
      </w:pPr>
      <w:r w:rsidRPr="00413011">
        <w:rPr>
          <w:sz w:val="32"/>
          <w:szCs w:val="32"/>
        </w:rPr>
        <w:t>1.</w:t>
      </w:r>
      <w:r w:rsidRPr="00413011">
        <w:rPr>
          <w:b/>
          <w:bCs/>
          <w:sz w:val="32"/>
          <w:szCs w:val="32"/>
        </w:rPr>
        <w:tab/>
      </w:r>
      <w:r w:rsidRPr="00413011">
        <w:rPr>
          <w:sz w:val="32"/>
          <w:szCs w:val="32"/>
        </w:rPr>
        <w:t xml:space="preserve">Have you ever accessed a loan from the bank, MFI or SACCO? </w:t>
      </w:r>
      <w:r w:rsidRPr="00413011">
        <w:rPr>
          <w:sz w:val="32"/>
          <w:szCs w:val="32"/>
        </w:rPr>
        <w:tab/>
      </w:r>
    </w:p>
    <w:p w:rsidR="00901EFE" w:rsidRPr="00413011" w:rsidRDefault="00CF3332" w:rsidP="00413011">
      <w:pPr>
        <w:rPr>
          <w:sz w:val="32"/>
          <w:szCs w:val="32"/>
        </w:rPr>
      </w:pPr>
      <w:ins w:id="356" w:author="JK" w:date="2016-06-06T13:36:00Z">
        <w:r>
          <w:rPr>
            <w:sz w:val="32"/>
            <w:szCs w:val="32"/>
          </w:rPr>
          <w:t xml:space="preserve">                     </w:t>
        </w:r>
      </w:ins>
      <w:r w:rsidR="00901EFE" w:rsidRPr="00413011">
        <w:rPr>
          <w:sz w:val="32"/>
          <w:szCs w:val="32"/>
        </w:rPr>
        <w:t xml:space="preserve">1. Yes </w:t>
      </w:r>
      <w:r w:rsidR="00901EFE" w:rsidRPr="00413011">
        <w:rPr>
          <w:sz w:val="32"/>
          <w:szCs w:val="32"/>
        </w:rPr>
        <w:tab/>
      </w:r>
      <w:r w:rsidR="00901EFE" w:rsidRPr="00413011">
        <w:rPr>
          <w:sz w:val="32"/>
          <w:szCs w:val="32"/>
        </w:rPr>
        <w:tab/>
      </w:r>
      <w:r w:rsidR="00901EFE" w:rsidRPr="00413011">
        <w:rPr>
          <w:sz w:val="32"/>
          <w:szCs w:val="32"/>
        </w:rPr>
        <w:tab/>
        <w:t>2. No</w:t>
      </w:r>
    </w:p>
    <w:p w:rsidR="00901EFE" w:rsidRPr="00413011" w:rsidRDefault="00901EFE" w:rsidP="00543629">
      <w:pPr>
        <w:ind w:left="720" w:hanging="720"/>
        <w:rPr>
          <w:sz w:val="32"/>
          <w:szCs w:val="32"/>
        </w:rPr>
      </w:pPr>
      <w:r w:rsidRPr="00413011">
        <w:rPr>
          <w:sz w:val="32"/>
          <w:szCs w:val="32"/>
        </w:rPr>
        <w:t>2.</w:t>
      </w:r>
      <w:r w:rsidRPr="00413011">
        <w:rPr>
          <w:sz w:val="32"/>
          <w:szCs w:val="32"/>
        </w:rPr>
        <w:tab/>
        <w:t>If ye</w:t>
      </w:r>
      <w:r>
        <w:rPr>
          <w:sz w:val="32"/>
          <w:szCs w:val="32"/>
        </w:rPr>
        <w:t>s, how much loan did you access __________________ U</w:t>
      </w:r>
      <w:r w:rsidRPr="00413011">
        <w:rPr>
          <w:sz w:val="32"/>
          <w:szCs w:val="32"/>
        </w:rPr>
        <w:t>GX</w:t>
      </w:r>
      <w:r>
        <w:rPr>
          <w:sz w:val="32"/>
          <w:szCs w:val="32"/>
        </w:rPr>
        <w:t xml:space="preserve"> and what is the Name of the institution__________________ </w:t>
      </w:r>
    </w:p>
    <w:p w:rsidR="00901EFE" w:rsidRPr="00413011" w:rsidRDefault="00901EFE" w:rsidP="00413011">
      <w:pPr>
        <w:rPr>
          <w:sz w:val="32"/>
          <w:szCs w:val="32"/>
        </w:rPr>
      </w:pPr>
      <w:r w:rsidRPr="00413011">
        <w:rPr>
          <w:sz w:val="32"/>
          <w:szCs w:val="32"/>
        </w:rPr>
        <w:t> </w:t>
      </w:r>
    </w:p>
    <w:p w:rsidR="00901EFE" w:rsidRPr="00413011" w:rsidRDefault="00901EFE" w:rsidP="00413011">
      <w:pPr>
        <w:rPr>
          <w:sz w:val="32"/>
          <w:szCs w:val="32"/>
        </w:rPr>
      </w:pPr>
      <w:r w:rsidRPr="00413011">
        <w:rPr>
          <w:sz w:val="32"/>
          <w:szCs w:val="32"/>
        </w:rPr>
        <w:t>3.</w:t>
      </w:r>
      <w:r w:rsidRPr="00413011">
        <w:rPr>
          <w:sz w:val="32"/>
          <w:szCs w:val="32"/>
        </w:rPr>
        <w:tab/>
        <w:t>Have you implemented any actions and</w:t>
      </w:r>
      <w:r>
        <w:rPr>
          <w:sz w:val="32"/>
          <w:szCs w:val="32"/>
        </w:rPr>
        <w:t xml:space="preserve"> new</w:t>
      </w:r>
      <w:r w:rsidRPr="00413011">
        <w:rPr>
          <w:sz w:val="32"/>
          <w:szCs w:val="32"/>
        </w:rPr>
        <w:t xml:space="preserve"> management practices to </w:t>
      </w:r>
      <w:del w:id="357" w:author="Windows User" w:date="2017-06-29T13:18:00Z">
        <w:r w:rsidRPr="00413011" w:rsidDel="00285449">
          <w:rPr>
            <w:sz w:val="32"/>
            <w:szCs w:val="32"/>
          </w:rPr>
          <w:delText>reduce effects of climate change</w:delText>
        </w:r>
      </w:del>
      <w:ins w:id="358" w:author="Windows User" w:date="2017-06-29T13:18:00Z">
        <w:r w:rsidR="00285449">
          <w:rPr>
            <w:sz w:val="32"/>
            <w:szCs w:val="32"/>
          </w:rPr>
          <w:t>increase milk production</w:t>
        </w:r>
      </w:ins>
      <w:r w:rsidRPr="00413011">
        <w:rPr>
          <w:sz w:val="32"/>
          <w:szCs w:val="32"/>
        </w:rPr>
        <w:t>?</w:t>
      </w:r>
    </w:p>
    <w:p w:rsidR="00901EFE" w:rsidRPr="00413011" w:rsidRDefault="00901EFE" w:rsidP="00413011">
      <w:pPr>
        <w:rPr>
          <w:sz w:val="32"/>
          <w:szCs w:val="32"/>
        </w:rPr>
      </w:pPr>
      <w:r w:rsidRPr="00413011">
        <w:rPr>
          <w:sz w:val="32"/>
          <w:szCs w:val="32"/>
        </w:rPr>
        <w:t>1. Yes</w:t>
      </w:r>
      <w:r w:rsidRPr="00413011">
        <w:rPr>
          <w:sz w:val="32"/>
          <w:szCs w:val="32"/>
        </w:rPr>
        <w:tab/>
      </w:r>
      <w:r w:rsidRPr="00413011">
        <w:rPr>
          <w:sz w:val="32"/>
          <w:szCs w:val="32"/>
        </w:rPr>
        <w:tab/>
      </w:r>
      <w:r w:rsidRPr="00413011">
        <w:rPr>
          <w:sz w:val="32"/>
          <w:szCs w:val="32"/>
        </w:rPr>
        <w:tab/>
      </w:r>
      <w:r w:rsidRPr="00413011">
        <w:rPr>
          <w:sz w:val="32"/>
          <w:szCs w:val="32"/>
        </w:rPr>
        <w:tab/>
        <w:t>2.No</w:t>
      </w:r>
    </w:p>
    <w:p w:rsidR="00901EFE" w:rsidRPr="00413011" w:rsidRDefault="00901EFE" w:rsidP="00413011">
      <w:pPr>
        <w:rPr>
          <w:sz w:val="32"/>
          <w:szCs w:val="32"/>
        </w:rPr>
      </w:pPr>
      <w:r w:rsidRPr="00413011">
        <w:rPr>
          <w:sz w:val="32"/>
          <w:szCs w:val="32"/>
        </w:rPr>
        <w:t>4.</w:t>
      </w:r>
      <w:r w:rsidRPr="00413011">
        <w:rPr>
          <w:sz w:val="32"/>
          <w:szCs w:val="32"/>
        </w:rPr>
        <w:tab/>
        <w:t xml:space="preserve">If yes, what actions or </w:t>
      </w:r>
      <w:r>
        <w:rPr>
          <w:sz w:val="32"/>
          <w:szCs w:val="32"/>
        </w:rPr>
        <w:t xml:space="preserve">new </w:t>
      </w:r>
      <w:r w:rsidRPr="00413011">
        <w:rPr>
          <w:sz w:val="32"/>
          <w:szCs w:val="32"/>
        </w:rPr>
        <w:t>management practices have you implemented?</w:t>
      </w:r>
    </w:p>
    <w:p w:rsidR="00901EFE" w:rsidRPr="00413011" w:rsidRDefault="00901EFE" w:rsidP="00413011">
      <w:pPr>
        <w:rPr>
          <w:sz w:val="32"/>
          <w:szCs w:val="32"/>
        </w:rPr>
      </w:pPr>
      <w:proofErr w:type="gramStart"/>
      <w:r w:rsidRPr="00413011">
        <w:rPr>
          <w:sz w:val="32"/>
          <w:szCs w:val="32"/>
        </w:rPr>
        <w:lastRenderedPageBreak/>
        <w:t>a</w:t>
      </w:r>
      <w:proofErr w:type="gramEnd"/>
      <w:r w:rsidRPr="00413011">
        <w:rPr>
          <w:sz w:val="32"/>
          <w:szCs w:val="32"/>
        </w:rPr>
        <w:t>)</w:t>
      </w:r>
      <w:del w:id="359" w:author="Windows User" w:date="2017-06-29T13:20:00Z">
        <w:r w:rsidRPr="00413011" w:rsidDel="00285449">
          <w:rPr>
            <w:sz w:val="32"/>
            <w:szCs w:val="32"/>
          </w:rPr>
          <w:tab/>
        </w:r>
      </w:del>
      <w:del w:id="360" w:author="Windows User" w:date="2017-06-29T13:19:00Z">
        <w:r w:rsidRPr="00413011" w:rsidDel="00285449">
          <w:rPr>
            <w:sz w:val="32"/>
            <w:szCs w:val="32"/>
          </w:rPr>
          <w:delText>Use of improved seed varieties</w:delText>
        </w:r>
      </w:del>
      <w:ins w:id="361" w:author="Windows User" w:date="2017-06-29T13:20:00Z">
        <w:r w:rsidR="00285449">
          <w:rPr>
            <w:sz w:val="32"/>
            <w:szCs w:val="32"/>
          </w:rPr>
          <w:t>planting</w:t>
        </w:r>
      </w:ins>
      <w:ins w:id="362" w:author="Windows User" w:date="2017-06-29T13:19:00Z">
        <w:r w:rsidR="00285449">
          <w:rPr>
            <w:sz w:val="32"/>
            <w:szCs w:val="32"/>
          </w:rPr>
          <w:t xml:space="preserve"> fodder</w:t>
        </w:r>
      </w:ins>
      <w:r w:rsidRPr="00413011">
        <w:rPr>
          <w:sz w:val="32"/>
          <w:szCs w:val="32"/>
        </w:rPr>
        <w:tab/>
      </w:r>
      <w:r w:rsidRPr="00413011">
        <w:rPr>
          <w:sz w:val="32"/>
          <w:szCs w:val="32"/>
        </w:rPr>
        <w:tab/>
      </w:r>
      <w:r w:rsidRPr="00413011">
        <w:rPr>
          <w:sz w:val="32"/>
          <w:szCs w:val="32"/>
        </w:rPr>
        <w:tab/>
        <w:t xml:space="preserve">b) </w:t>
      </w:r>
      <w:del w:id="363" w:author="Windows User" w:date="2017-06-29T13:20:00Z">
        <w:r w:rsidRPr="00413011" w:rsidDel="00285449">
          <w:rPr>
            <w:sz w:val="32"/>
            <w:szCs w:val="32"/>
          </w:rPr>
          <w:delText>Irrigation</w:delText>
        </w:r>
      </w:del>
      <w:ins w:id="364" w:author="Windows User" w:date="2017-06-29T13:20:00Z">
        <w:r w:rsidR="00285449">
          <w:rPr>
            <w:sz w:val="32"/>
            <w:szCs w:val="32"/>
          </w:rPr>
          <w:t>Mixing boosters in water.</w:t>
        </w:r>
      </w:ins>
    </w:p>
    <w:p w:rsidR="00901EFE" w:rsidRPr="00413011" w:rsidRDefault="00901EFE" w:rsidP="00413011">
      <w:pPr>
        <w:rPr>
          <w:sz w:val="32"/>
          <w:szCs w:val="32"/>
        </w:rPr>
      </w:pPr>
      <w:r w:rsidRPr="00413011">
        <w:rPr>
          <w:sz w:val="32"/>
          <w:szCs w:val="32"/>
        </w:rPr>
        <w:t xml:space="preserve">c) </w:t>
      </w:r>
      <w:ins w:id="365" w:author="Windows User" w:date="2017-06-29T13:20:00Z">
        <w:r w:rsidR="00285449">
          <w:rPr>
            <w:sz w:val="32"/>
            <w:szCs w:val="32"/>
          </w:rPr>
          <w:t>Others</w:t>
        </w:r>
      </w:ins>
      <w:del w:id="366" w:author="Windows User" w:date="2017-06-29T13:20:00Z">
        <w:r w:rsidRPr="00413011" w:rsidDel="00285449">
          <w:rPr>
            <w:sz w:val="32"/>
            <w:szCs w:val="32"/>
          </w:rPr>
          <w:delText>Planting early maturing crop varieties</w:delText>
        </w:r>
        <w:r w:rsidRPr="00413011" w:rsidDel="00285449">
          <w:rPr>
            <w:sz w:val="32"/>
            <w:szCs w:val="32"/>
          </w:rPr>
          <w:tab/>
        </w:r>
        <w:r w:rsidRPr="00413011" w:rsidDel="00285449">
          <w:rPr>
            <w:sz w:val="32"/>
            <w:szCs w:val="32"/>
          </w:rPr>
          <w:tab/>
          <w:delText>d) Planting drought resistant varieties</w:delText>
        </w:r>
      </w:del>
    </w:p>
    <w:p w:rsidR="00901EFE" w:rsidRPr="00FF58D3" w:rsidRDefault="00901EFE" w:rsidP="000C6C61">
      <w:pPr>
        <w:rPr>
          <w:sz w:val="32"/>
          <w:szCs w:val="32"/>
        </w:rPr>
      </w:pPr>
      <w:del w:id="367" w:author="Windows User" w:date="2017-06-29T13:20:00Z">
        <w:r w:rsidDel="00285449">
          <w:rPr>
            <w:sz w:val="32"/>
            <w:szCs w:val="32"/>
          </w:rPr>
          <w:delText>e) Mulching</w:delText>
        </w:r>
        <w:r w:rsidDel="00285449">
          <w:rPr>
            <w:sz w:val="32"/>
            <w:szCs w:val="32"/>
          </w:rPr>
          <w:tab/>
        </w:r>
      </w:del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del w:id="368" w:author="Windows User" w:date="2017-06-29T13:20:00Z">
        <w:r w:rsidDel="00285449">
          <w:rPr>
            <w:sz w:val="32"/>
            <w:szCs w:val="32"/>
          </w:rPr>
          <w:delText>f) Others_</w:delText>
        </w:r>
        <w:r w:rsidRPr="00413011" w:rsidDel="00285449">
          <w:rPr>
            <w:sz w:val="32"/>
            <w:szCs w:val="32"/>
          </w:rPr>
          <w:delText>_______________</w:delText>
        </w:r>
      </w:del>
    </w:p>
    <w:p w:rsidR="00901EFE" w:rsidRDefault="00901EFE" w:rsidP="0060435D">
      <w:pPr>
        <w:rPr>
          <w:sz w:val="32"/>
          <w:szCs w:val="32"/>
        </w:rPr>
      </w:pPr>
    </w:p>
    <w:p w:rsidR="00901EFE" w:rsidRDefault="00901EFE" w:rsidP="0060435D">
      <w:pPr>
        <w:rPr>
          <w:sz w:val="32"/>
          <w:szCs w:val="32"/>
        </w:rPr>
      </w:pPr>
      <w:r>
        <w:rPr>
          <w:sz w:val="32"/>
          <w:szCs w:val="32"/>
        </w:rPr>
        <w:t>Did you experience any of the disasters below?</w:t>
      </w:r>
    </w:p>
    <w:p w:rsidR="00901EFE" w:rsidRDefault="00901EFE" w:rsidP="0060435D">
      <w:pPr>
        <w:rPr>
          <w:sz w:val="32"/>
          <w:szCs w:val="32"/>
        </w:rPr>
      </w:pPr>
      <w:r>
        <w:rPr>
          <w:sz w:val="32"/>
          <w:szCs w:val="32"/>
        </w:rPr>
        <w:t>1) Yes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2) No</w:t>
      </w:r>
    </w:p>
    <w:p w:rsidR="00901EFE" w:rsidRDefault="00901EFE" w:rsidP="0060435D">
      <w:pPr>
        <w:rPr>
          <w:sz w:val="32"/>
          <w:szCs w:val="32"/>
        </w:rPr>
      </w:pPr>
      <w:r>
        <w:rPr>
          <w:sz w:val="32"/>
          <w:szCs w:val="32"/>
        </w:rPr>
        <w:t xml:space="preserve">If yes, which of the damages did you experience? </w:t>
      </w:r>
      <w:r>
        <w:rPr>
          <w:sz w:val="32"/>
          <w:szCs w:val="32"/>
        </w:rPr>
        <w:tab/>
      </w:r>
    </w:p>
    <w:p w:rsidR="00901EFE" w:rsidRPr="00475439" w:rsidRDefault="00901EFE" w:rsidP="0047543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Excessive</w:t>
      </w:r>
      <w:r w:rsidRPr="00475439">
        <w:rPr>
          <w:sz w:val="32"/>
          <w:szCs w:val="32"/>
        </w:rPr>
        <w:t xml:space="preserve"> Rainfall</w:t>
      </w:r>
    </w:p>
    <w:p w:rsidR="00901EFE" w:rsidRDefault="00901EFE" w:rsidP="0047543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Fire</w:t>
      </w:r>
    </w:p>
    <w:p w:rsidR="00901EFE" w:rsidRDefault="00901EFE" w:rsidP="0047543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Drought</w:t>
      </w:r>
    </w:p>
    <w:p w:rsidR="00901EFE" w:rsidRDefault="00901EFE" w:rsidP="0047543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Hail Damage</w:t>
      </w:r>
    </w:p>
    <w:p w:rsidR="00901EFE" w:rsidRDefault="00901EFE" w:rsidP="0047543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Windstorm</w:t>
      </w:r>
    </w:p>
    <w:p w:rsidR="00901EFE" w:rsidRDefault="00901EFE" w:rsidP="0060435D">
      <w:pPr>
        <w:rPr>
          <w:sz w:val="32"/>
          <w:szCs w:val="32"/>
        </w:rPr>
      </w:pPr>
    </w:p>
    <w:p w:rsidR="00901EFE" w:rsidRDefault="00901EFE" w:rsidP="0060435D">
      <w:pPr>
        <w:rPr>
          <w:sz w:val="32"/>
          <w:szCs w:val="32"/>
        </w:rPr>
      </w:pPr>
      <w:r>
        <w:rPr>
          <w:sz w:val="32"/>
          <w:szCs w:val="32"/>
        </w:rPr>
        <w:t>5. Have accessed Crop Insurance before?</w:t>
      </w:r>
    </w:p>
    <w:p w:rsidR="00901EFE" w:rsidRDefault="00901EFE" w:rsidP="0060435D">
      <w:pPr>
        <w:rPr>
          <w:sz w:val="32"/>
          <w:szCs w:val="32"/>
        </w:rPr>
      </w:pPr>
      <w:r>
        <w:rPr>
          <w:sz w:val="32"/>
          <w:szCs w:val="32"/>
        </w:rPr>
        <w:t>1. Yes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2. No</w:t>
      </w:r>
    </w:p>
    <w:p w:rsidR="00901EFE" w:rsidRDefault="00901EFE" w:rsidP="0060435D">
      <w:pPr>
        <w:rPr>
          <w:sz w:val="32"/>
          <w:szCs w:val="32"/>
        </w:rPr>
      </w:pPr>
      <w:r>
        <w:rPr>
          <w:sz w:val="32"/>
          <w:szCs w:val="32"/>
        </w:rPr>
        <w:t>If Yes, From which Institution</w:t>
      </w:r>
    </w:p>
    <w:p w:rsidR="00901EFE" w:rsidRPr="00FF58D3" w:rsidRDefault="00901EFE" w:rsidP="00FF58D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58D3">
        <w:rPr>
          <w:sz w:val="32"/>
          <w:szCs w:val="32"/>
        </w:rPr>
        <w:t>UAP</w:t>
      </w:r>
    </w:p>
    <w:p w:rsidR="00901EFE" w:rsidRDefault="00901EFE" w:rsidP="00FF58D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Jubilee</w:t>
      </w:r>
    </w:p>
    <w:p w:rsidR="00901EFE" w:rsidRDefault="00901EFE" w:rsidP="00FF58D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Lion Insurance</w:t>
      </w:r>
      <w:r w:rsidRPr="00FF58D3">
        <w:rPr>
          <w:sz w:val="32"/>
          <w:szCs w:val="32"/>
        </w:rPr>
        <w:t xml:space="preserve"> </w:t>
      </w:r>
    </w:p>
    <w:p w:rsidR="00901EFE" w:rsidRDefault="00901EFE" w:rsidP="005F4EB6">
      <w:pPr>
        <w:rPr>
          <w:sz w:val="32"/>
          <w:szCs w:val="32"/>
        </w:rPr>
      </w:pPr>
      <w:r>
        <w:rPr>
          <w:sz w:val="32"/>
          <w:szCs w:val="32"/>
        </w:rPr>
        <w:t>If No, Why?</w:t>
      </w:r>
    </w:p>
    <w:p w:rsidR="00901EFE" w:rsidRPr="00A87A4E" w:rsidRDefault="00901EFE" w:rsidP="00A87A4E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A87A4E">
        <w:rPr>
          <w:sz w:val="32"/>
          <w:szCs w:val="32"/>
        </w:rPr>
        <w:t xml:space="preserve">Expensive </w:t>
      </w:r>
    </w:p>
    <w:p w:rsidR="00901EFE" w:rsidRDefault="00901EFE" w:rsidP="00A87A4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Didn’t know about it</w:t>
      </w:r>
    </w:p>
    <w:p w:rsidR="00901EFE" w:rsidRDefault="00901EFE" w:rsidP="00A87A4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Others</w:t>
      </w:r>
    </w:p>
    <w:p w:rsidR="00901EFE" w:rsidRPr="00A87A4E" w:rsidRDefault="00901EFE" w:rsidP="00A87A4E">
      <w:pPr>
        <w:ind w:left="360"/>
        <w:rPr>
          <w:sz w:val="32"/>
          <w:szCs w:val="32"/>
        </w:rPr>
      </w:pPr>
      <w:r>
        <w:rPr>
          <w:sz w:val="32"/>
          <w:szCs w:val="32"/>
        </w:rPr>
        <w:t>Comment about others______________________</w:t>
      </w:r>
    </w:p>
    <w:p w:rsidR="00901EFE" w:rsidRPr="00A87A4E" w:rsidRDefault="00901EFE" w:rsidP="00A87A4E">
      <w:pPr>
        <w:pStyle w:val="ListParagraph"/>
        <w:rPr>
          <w:sz w:val="32"/>
          <w:szCs w:val="32"/>
        </w:rPr>
      </w:pPr>
    </w:p>
    <w:p w:rsidR="00901EFE" w:rsidDel="00285449" w:rsidRDefault="00901982" w:rsidP="005F4EB6">
      <w:pPr>
        <w:rPr>
          <w:ins w:id="369" w:author="JK" w:date="2016-06-06T14:53:00Z"/>
          <w:del w:id="370" w:author="Windows User" w:date="2017-06-29T13:21:00Z"/>
          <w:b/>
          <w:sz w:val="32"/>
          <w:szCs w:val="32"/>
        </w:rPr>
      </w:pPr>
      <w:ins w:id="371" w:author="JK" w:date="2016-06-06T14:51:00Z">
        <w:del w:id="372" w:author="Windows User" w:date="2017-06-29T13:21:00Z">
          <w:r w:rsidRPr="00901982" w:rsidDel="00285449">
            <w:rPr>
              <w:b/>
              <w:sz w:val="32"/>
              <w:szCs w:val="32"/>
              <w:rPrChange w:id="373" w:author="JK" w:date="2016-06-06T14:53:00Z">
                <w:rPr>
                  <w:sz w:val="32"/>
                  <w:szCs w:val="32"/>
                </w:rPr>
              </w:rPrChange>
            </w:rPr>
            <w:delText>INPUTS SECTION;</w:delText>
          </w:r>
        </w:del>
      </w:ins>
    </w:p>
    <w:p w:rsidR="00901982" w:rsidDel="00285449" w:rsidRDefault="00901982" w:rsidP="005F4EB6">
      <w:pPr>
        <w:rPr>
          <w:ins w:id="374" w:author="JK" w:date="2016-06-06T14:53:00Z"/>
          <w:del w:id="375" w:author="Windows User" w:date="2017-06-29T13:21:00Z"/>
          <w:b/>
          <w:sz w:val="32"/>
          <w:szCs w:val="32"/>
        </w:rPr>
      </w:pPr>
      <w:ins w:id="376" w:author="JK" w:date="2016-06-06T14:53:00Z">
        <w:del w:id="377" w:author="Windows User" w:date="2017-06-29T13:21:00Z">
          <w:r w:rsidDel="00285449">
            <w:rPr>
              <w:b/>
              <w:sz w:val="32"/>
              <w:szCs w:val="32"/>
            </w:rPr>
            <w:delText>1.How many kgs of seed are you planting?</w:delText>
          </w:r>
        </w:del>
      </w:ins>
    </w:p>
    <w:p w:rsidR="00901982" w:rsidDel="00285449" w:rsidRDefault="00901982" w:rsidP="005F4EB6">
      <w:pPr>
        <w:rPr>
          <w:ins w:id="378" w:author="JK" w:date="2016-06-06T14:54:00Z"/>
          <w:del w:id="379" w:author="Windows User" w:date="2017-06-29T13:21:00Z"/>
          <w:b/>
          <w:sz w:val="32"/>
          <w:szCs w:val="32"/>
        </w:rPr>
      </w:pPr>
      <w:ins w:id="380" w:author="JK" w:date="2016-06-06T14:54:00Z">
        <w:del w:id="381" w:author="Windows User" w:date="2017-06-29T13:21:00Z">
          <w:r w:rsidDel="00285449">
            <w:rPr>
              <w:b/>
              <w:sz w:val="32"/>
              <w:szCs w:val="32"/>
            </w:rPr>
            <w:delText>2.what variety are you planting?</w:delText>
          </w:r>
        </w:del>
      </w:ins>
    </w:p>
    <w:p w:rsidR="00901982" w:rsidDel="00285449" w:rsidRDefault="00901982" w:rsidP="005F4EB6">
      <w:pPr>
        <w:rPr>
          <w:ins w:id="382" w:author="JK" w:date="2016-06-06T14:54:00Z"/>
          <w:del w:id="383" w:author="Windows User" w:date="2017-06-29T13:21:00Z"/>
          <w:b/>
          <w:sz w:val="32"/>
          <w:szCs w:val="32"/>
        </w:rPr>
      </w:pPr>
      <w:ins w:id="384" w:author="JK" w:date="2016-06-06T14:54:00Z">
        <w:del w:id="385" w:author="Windows User" w:date="2017-06-29T13:21:00Z">
          <w:r w:rsidDel="00285449">
            <w:rPr>
              <w:b/>
              <w:sz w:val="32"/>
              <w:szCs w:val="32"/>
            </w:rPr>
            <w:delText>3.will you need herbicides?</w:delText>
          </w:r>
        </w:del>
      </w:ins>
    </w:p>
    <w:p w:rsidR="00901982" w:rsidDel="00285449" w:rsidRDefault="00901982" w:rsidP="005F4EB6">
      <w:pPr>
        <w:rPr>
          <w:ins w:id="386" w:author="JK" w:date="2016-06-06T15:00:00Z"/>
          <w:del w:id="387" w:author="Windows User" w:date="2017-06-29T13:21:00Z"/>
          <w:b/>
          <w:sz w:val="32"/>
          <w:szCs w:val="32"/>
        </w:rPr>
      </w:pPr>
      <w:ins w:id="388" w:author="JK" w:date="2016-06-06T14:55:00Z">
        <w:del w:id="389" w:author="Windows User" w:date="2017-06-29T13:21:00Z">
          <w:r w:rsidDel="00285449">
            <w:rPr>
              <w:b/>
              <w:sz w:val="32"/>
              <w:szCs w:val="32"/>
            </w:rPr>
            <w:delText xml:space="preserve">3b.if yes,how many </w:delText>
          </w:r>
        </w:del>
      </w:ins>
      <w:ins w:id="390" w:author="JK" w:date="2016-06-06T14:58:00Z">
        <w:del w:id="391" w:author="Windows User" w:date="2017-06-29T13:21:00Z">
          <w:r w:rsidDel="00285449">
            <w:rPr>
              <w:b/>
              <w:sz w:val="32"/>
              <w:szCs w:val="32"/>
            </w:rPr>
            <w:delText>litres?</w:delText>
          </w:r>
        </w:del>
      </w:ins>
    </w:p>
    <w:p w:rsidR="00901982" w:rsidDel="00285449" w:rsidRDefault="00901982">
      <w:pPr>
        <w:pStyle w:val="ListParagraph"/>
        <w:numPr>
          <w:ilvl w:val="0"/>
          <w:numId w:val="3"/>
        </w:numPr>
        <w:rPr>
          <w:ins w:id="392" w:author="JK" w:date="2016-06-06T15:01:00Z"/>
          <w:del w:id="393" w:author="Windows User" w:date="2017-06-29T13:21:00Z"/>
          <w:b/>
          <w:sz w:val="32"/>
          <w:szCs w:val="32"/>
        </w:rPr>
        <w:pPrChange w:id="394" w:author="JK" w:date="2016-06-06T15:00:00Z">
          <w:pPr/>
        </w:pPrChange>
      </w:pPr>
      <w:ins w:id="395" w:author="JK" w:date="2016-06-06T15:00:00Z">
        <w:del w:id="396" w:author="Windows User" w:date="2017-06-29T13:21:00Z">
          <w:r w:rsidDel="00285449">
            <w:rPr>
              <w:b/>
              <w:sz w:val="32"/>
              <w:szCs w:val="32"/>
            </w:rPr>
            <w:delText xml:space="preserve">Will you need </w:delText>
          </w:r>
        </w:del>
      </w:ins>
      <w:ins w:id="397" w:author="JK" w:date="2016-06-06T15:01:00Z">
        <w:del w:id="398" w:author="Windows User" w:date="2017-06-29T13:21:00Z">
          <w:r w:rsidDel="00285449">
            <w:rPr>
              <w:b/>
              <w:sz w:val="32"/>
              <w:szCs w:val="32"/>
            </w:rPr>
            <w:delText>a tractor for weeding?</w:delText>
          </w:r>
        </w:del>
      </w:ins>
    </w:p>
    <w:p w:rsidR="00466EC8" w:rsidDel="00285449" w:rsidRDefault="00466EC8">
      <w:pPr>
        <w:pStyle w:val="ListParagraph"/>
        <w:numPr>
          <w:ilvl w:val="0"/>
          <w:numId w:val="3"/>
        </w:numPr>
        <w:rPr>
          <w:ins w:id="399" w:author="JK" w:date="2016-06-06T15:05:00Z"/>
          <w:del w:id="400" w:author="Windows User" w:date="2017-06-29T13:21:00Z"/>
          <w:b/>
          <w:sz w:val="32"/>
          <w:szCs w:val="32"/>
        </w:rPr>
        <w:pPrChange w:id="401" w:author="JK" w:date="2016-06-06T15:04:00Z">
          <w:pPr/>
        </w:pPrChange>
      </w:pPr>
      <w:ins w:id="402" w:author="JK" w:date="2016-06-06T15:02:00Z">
        <w:del w:id="403" w:author="Windows User" w:date="2017-06-29T13:21:00Z">
          <w:r w:rsidDel="00285449">
            <w:rPr>
              <w:b/>
              <w:sz w:val="32"/>
              <w:szCs w:val="32"/>
            </w:rPr>
            <w:delText>Will you need any extra money for use?</w:delText>
          </w:r>
        </w:del>
      </w:ins>
    </w:p>
    <w:p w:rsidR="00466EC8" w:rsidDel="00285449" w:rsidRDefault="00466EC8">
      <w:pPr>
        <w:pStyle w:val="ListParagraph"/>
        <w:ind w:left="360"/>
        <w:rPr>
          <w:ins w:id="404" w:author="JK" w:date="2016-06-06T15:05:00Z"/>
          <w:del w:id="405" w:author="Windows User" w:date="2017-06-29T13:21:00Z"/>
          <w:b/>
          <w:sz w:val="32"/>
          <w:szCs w:val="32"/>
        </w:rPr>
        <w:pPrChange w:id="406" w:author="JK" w:date="2016-06-06T15:05:00Z">
          <w:pPr/>
        </w:pPrChange>
      </w:pPr>
      <w:ins w:id="407" w:author="JK" w:date="2016-06-06T15:05:00Z">
        <w:del w:id="408" w:author="Windows User" w:date="2017-06-29T13:21:00Z">
          <w:r w:rsidDel="00285449">
            <w:rPr>
              <w:b/>
              <w:sz w:val="32"/>
              <w:szCs w:val="32"/>
            </w:rPr>
            <w:delText>b.,</w:delText>
          </w:r>
        </w:del>
      </w:ins>
      <w:ins w:id="409" w:author="JK" w:date="2016-06-06T15:04:00Z">
        <w:del w:id="410" w:author="Windows User" w:date="2017-06-29T13:21:00Z">
          <w:r w:rsidRPr="00466EC8" w:rsidDel="00285449">
            <w:rPr>
              <w:b/>
              <w:sz w:val="32"/>
              <w:szCs w:val="32"/>
              <w:rPrChange w:id="411" w:author="JK" w:date="2016-06-06T15:05:00Z">
                <w:rPr/>
              </w:rPrChange>
            </w:rPr>
            <w:delText>If yes</w:delText>
          </w:r>
        </w:del>
      </w:ins>
      <w:ins w:id="412" w:author="JK" w:date="2016-06-06T15:05:00Z">
        <w:del w:id="413" w:author="Windows User" w:date="2017-06-29T13:21:00Z">
          <w:r w:rsidDel="00285449">
            <w:rPr>
              <w:b/>
              <w:sz w:val="32"/>
              <w:szCs w:val="32"/>
            </w:rPr>
            <w:delText xml:space="preserve"> please specify purpose</w:delText>
          </w:r>
        </w:del>
      </w:ins>
    </w:p>
    <w:p w:rsidR="00466EC8" w:rsidDel="00285449" w:rsidRDefault="00466EC8">
      <w:pPr>
        <w:pStyle w:val="ListParagraph"/>
        <w:ind w:left="360"/>
        <w:rPr>
          <w:ins w:id="414" w:author="JK" w:date="2016-06-06T15:05:00Z"/>
          <w:del w:id="415" w:author="Windows User" w:date="2017-06-29T13:21:00Z"/>
          <w:b/>
          <w:sz w:val="32"/>
          <w:szCs w:val="32"/>
        </w:rPr>
        <w:pPrChange w:id="416" w:author="JK" w:date="2016-06-06T15:05:00Z">
          <w:pPr/>
        </w:pPrChange>
      </w:pPr>
      <w:ins w:id="417" w:author="JK" w:date="2016-06-06T15:05:00Z">
        <w:del w:id="418" w:author="Windows User" w:date="2017-06-29T13:21:00Z">
          <w:r w:rsidDel="00285449">
            <w:rPr>
              <w:b/>
              <w:sz w:val="32"/>
              <w:szCs w:val="32"/>
            </w:rPr>
            <w:delText>c.how much will you need ?</w:delText>
          </w:r>
        </w:del>
      </w:ins>
    </w:p>
    <w:p w:rsidR="00466EC8" w:rsidDel="00285449" w:rsidRDefault="00466EC8">
      <w:pPr>
        <w:rPr>
          <w:ins w:id="419" w:author="JK" w:date="2016-06-06T15:08:00Z"/>
          <w:del w:id="420" w:author="Windows User" w:date="2017-06-29T13:21:00Z"/>
          <w:b/>
          <w:sz w:val="32"/>
          <w:szCs w:val="32"/>
        </w:rPr>
      </w:pPr>
      <w:ins w:id="421" w:author="JK" w:date="2016-06-06T15:08:00Z">
        <w:del w:id="422" w:author="Windows User" w:date="2017-06-29T13:21:00Z">
          <w:r w:rsidDel="00285449">
            <w:rPr>
              <w:b/>
              <w:sz w:val="32"/>
              <w:szCs w:val="32"/>
            </w:rPr>
            <w:delText>5.will you need fertilizer</w:delText>
          </w:r>
        </w:del>
      </w:ins>
      <w:ins w:id="423" w:author="JK" w:date="2016-06-06T15:09:00Z">
        <w:del w:id="424" w:author="Windows User" w:date="2017-06-29T13:21:00Z">
          <w:r w:rsidDel="00285449">
            <w:rPr>
              <w:b/>
              <w:sz w:val="32"/>
              <w:szCs w:val="32"/>
            </w:rPr>
            <w:delText>(DAP)</w:delText>
          </w:r>
        </w:del>
      </w:ins>
      <w:ins w:id="425" w:author="JK" w:date="2016-06-06T15:08:00Z">
        <w:del w:id="426" w:author="Windows User" w:date="2017-06-29T13:21:00Z">
          <w:r w:rsidDel="00285449">
            <w:rPr>
              <w:b/>
              <w:sz w:val="32"/>
              <w:szCs w:val="32"/>
            </w:rPr>
            <w:delText>?</w:delText>
          </w:r>
        </w:del>
      </w:ins>
    </w:p>
    <w:p w:rsidR="00466EC8" w:rsidRPr="00466EC8" w:rsidDel="00285449" w:rsidRDefault="00466EC8">
      <w:pPr>
        <w:rPr>
          <w:ins w:id="427" w:author="JK" w:date="2016-06-06T15:05:00Z"/>
          <w:del w:id="428" w:author="Windows User" w:date="2017-06-29T13:21:00Z"/>
          <w:b/>
          <w:sz w:val="32"/>
          <w:szCs w:val="32"/>
          <w:rPrChange w:id="429" w:author="JK" w:date="2016-06-06T15:08:00Z">
            <w:rPr>
              <w:ins w:id="430" w:author="JK" w:date="2016-06-06T15:05:00Z"/>
              <w:del w:id="431" w:author="Windows User" w:date="2017-06-29T13:21:00Z"/>
            </w:rPr>
          </w:rPrChange>
        </w:rPr>
      </w:pPr>
      <w:ins w:id="432" w:author="JK" w:date="2016-06-06T15:08:00Z">
        <w:del w:id="433" w:author="Windows User" w:date="2017-06-29T13:21:00Z">
          <w:r w:rsidDel="00285449">
            <w:rPr>
              <w:b/>
              <w:sz w:val="32"/>
              <w:szCs w:val="32"/>
            </w:rPr>
            <w:delText>5b.if yes,what quantity?</w:delText>
          </w:r>
        </w:del>
      </w:ins>
    </w:p>
    <w:p w:rsidR="00466EC8" w:rsidRDefault="00466EC8">
      <w:pPr>
        <w:pStyle w:val="ListParagraph"/>
        <w:ind w:left="360"/>
        <w:rPr>
          <w:ins w:id="434" w:author="JK" w:date="2016-06-06T15:05:00Z"/>
          <w:b/>
          <w:sz w:val="32"/>
          <w:szCs w:val="32"/>
        </w:rPr>
        <w:pPrChange w:id="435" w:author="JK" w:date="2016-06-06T15:05:00Z">
          <w:pPr/>
        </w:pPrChange>
      </w:pPr>
    </w:p>
    <w:p w:rsidR="00466EC8" w:rsidRPr="00466EC8" w:rsidRDefault="00466EC8">
      <w:pPr>
        <w:pStyle w:val="ListParagraph"/>
        <w:ind w:left="360"/>
        <w:rPr>
          <w:ins w:id="436" w:author="JK" w:date="2016-06-06T14:58:00Z"/>
          <w:b/>
          <w:sz w:val="32"/>
          <w:szCs w:val="32"/>
          <w:rPrChange w:id="437" w:author="JK" w:date="2016-06-06T15:05:00Z">
            <w:rPr>
              <w:ins w:id="438" w:author="JK" w:date="2016-06-06T14:58:00Z"/>
            </w:rPr>
          </w:rPrChange>
        </w:rPr>
        <w:pPrChange w:id="439" w:author="JK" w:date="2016-06-06T15:05:00Z">
          <w:pPr/>
        </w:pPrChange>
      </w:pPr>
    </w:p>
    <w:p w:rsidR="00171C89" w:rsidRPr="00171C89" w:rsidRDefault="00171C89" w:rsidP="00171C89">
      <w:pPr>
        <w:spacing w:before="100" w:beforeAutospacing="1" w:after="100" w:afterAutospacing="1" w:line="240" w:lineRule="auto"/>
        <w:rPr>
          <w:ins w:id="440" w:author="Windows User" w:date="2017-06-29T14:05:00Z"/>
          <w:rFonts w:ascii="Times New Roman" w:eastAsia="Times New Roman" w:hAnsi="Times New Roman" w:cs="Times New Roman"/>
          <w:sz w:val="24"/>
          <w:szCs w:val="24"/>
        </w:rPr>
      </w:pPr>
      <w:ins w:id="441" w:author="Windows User" w:date="2017-06-29T14:05:00Z">
        <w:r w:rsidRPr="00171C89">
          <w:rPr>
            <w:rFonts w:ascii="Times New Roman" w:eastAsia="Times New Roman" w:hAnsi="Times New Roman" w:cs="Times New Roman"/>
            <w:sz w:val="24"/>
            <w:szCs w:val="24"/>
          </w:rPr>
          <w:t>Account number/Phone number</w:t>
        </w:r>
      </w:ins>
    </w:p>
    <w:p w:rsidR="00171C89" w:rsidRPr="00171C89" w:rsidRDefault="00171C89" w:rsidP="00171C89">
      <w:pPr>
        <w:spacing w:before="100" w:beforeAutospacing="1" w:after="100" w:afterAutospacing="1" w:line="240" w:lineRule="auto"/>
        <w:rPr>
          <w:ins w:id="442" w:author="Windows User" w:date="2017-06-29T14:05:00Z"/>
          <w:rFonts w:ascii="Times New Roman" w:eastAsia="Times New Roman" w:hAnsi="Times New Roman" w:cs="Times New Roman"/>
          <w:sz w:val="24"/>
          <w:szCs w:val="24"/>
        </w:rPr>
      </w:pPr>
      <w:ins w:id="443" w:author="Windows User" w:date="2017-06-29T14:05:00Z">
        <w:r w:rsidRPr="00171C89">
          <w:rPr>
            <w:rFonts w:ascii="Times New Roman" w:eastAsia="Times New Roman" w:hAnsi="Times New Roman" w:cs="Times New Roman"/>
            <w:sz w:val="24"/>
            <w:szCs w:val="24"/>
          </w:rPr>
          <w:t>Account name</w:t>
        </w:r>
      </w:ins>
    </w:p>
    <w:p w:rsidR="00171C89" w:rsidRPr="00171C89" w:rsidRDefault="00171C89" w:rsidP="00171C89">
      <w:pPr>
        <w:spacing w:before="100" w:beforeAutospacing="1" w:after="100" w:afterAutospacing="1" w:line="240" w:lineRule="auto"/>
        <w:rPr>
          <w:ins w:id="444" w:author="Windows User" w:date="2017-06-29T14:05:00Z"/>
          <w:rFonts w:ascii="Times New Roman" w:eastAsia="Times New Roman" w:hAnsi="Times New Roman" w:cs="Times New Roman"/>
          <w:sz w:val="24"/>
          <w:szCs w:val="24"/>
        </w:rPr>
      </w:pPr>
      <w:ins w:id="445" w:author="Windows User" w:date="2017-06-29T14:05:00Z">
        <w:r w:rsidRPr="00171C89">
          <w:rPr>
            <w:rFonts w:ascii="Times New Roman" w:eastAsia="Times New Roman" w:hAnsi="Times New Roman" w:cs="Times New Roman"/>
            <w:sz w:val="24"/>
            <w:szCs w:val="24"/>
          </w:rPr>
          <w:t>Account mobile phone number</w:t>
        </w:r>
      </w:ins>
    </w:p>
    <w:p w:rsidR="00171C89" w:rsidRPr="00171C89" w:rsidRDefault="00171C89" w:rsidP="00171C89">
      <w:pPr>
        <w:spacing w:before="100" w:beforeAutospacing="1" w:after="100" w:afterAutospacing="1" w:line="240" w:lineRule="auto"/>
        <w:rPr>
          <w:ins w:id="446" w:author="Windows User" w:date="2017-06-29T14:05:00Z"/>
          <w:rFonts w:ascii="Times New Roman" w:eastAsia="Times New Roman" w:hAnsi="Times New Roman" w:cs="Times New Roman"/>
          <w:sz w:val="24"/>
          <w:szCs w:val="24"/>
        </w:rPr>
      </w:pPr>
      <w:ins w:id="447" w:author="Windows User" w:date="2017-06-29T14:05:00Z">
        <w:r w:rsidRPr="00171C89">
          <w:rPr>
            <w:rFonts w:ascii="Times New Roman" w:eastAsia="Times New Roman" w:hAnsi="Times New Roman" w:cs="Times New Roman"/>
            <w:sz w:val="24"/>
            <w:szCs w:val="24"/>
          </w:rPr>
          <w:t>National ID Number</w:t>
        </w:r>
      </w:ins>
    </w:p>
    <w:p w:rsidR="00171C89" w:rsidRPr="00171C89" w:rsidRDefault="00171C89" w:rsidP="00171C89">
      <w:pPr>
        <w:spacing w:before="100" w:beforeAutospacing="1" w:after="100" w:afterAutospacing="1" w:line="240" w:lineRule="auto"/>
        <w:rPr>
          <w:ins w:id="448" w:author="Windows User" w:date="2017-06-29T14:05:00Z"/>
          <w:rFonts w:ascii="Times New Roman" w:eastAsia="Times New Roman" w:hAnsi="Times New Roman" w:cs="Times New Roman"/>
          <w:sz w:val="24"/>
          <w:szCs w:val="24"/>
        </w:rPr>
      </w:pPr>
      <w:ins w:id="449" w:author="Windows User" w:date="2017-06-29T14:05:00Z">
        <w:r w:rsidRPr="00171C89">
          <w:rPr>
            <w:rFonts w:ascii="Times New Roman" w:eastAsia="Times New Roman" w:hAnsi="Times New Roman" w:cs="Times New Roman"/>
            <w:sz w:val="24"/>
            <w:szCs w:val="24"/>
          </w:rPr>
          <w:t>Birthday</w:t>
        </w:r>
      </w:ins>
    </w:p>
    <w:p w:rsidR="00171C89" w:rsidRPr="00171C89" w:rsidRDefault="00171C89" w:rsidP="00171C89">
      <w:pPr>
        <w:spacing w:before="100" w:beforeAutospacing="1" w:after="100" w:afterAutospacing="1" w:line="240" w:lineRule="auto"/>
        <w:rPr>
          <w:ins w:id="450" w:author="Windows User" w:date="2017-06-29T14:05:00Z"/>
          <w:rFonts w:ascii="Times New Roman" w:eastAsia="Times New Roman" w:hAnsi="Times New Roman" w:cs="Times New Roman"/>
          <w:sz w:val="24"/>
          <w:szCs w:val="24"/>
        </w:rPr>
      </w:pPr>
      <w:ins w:id="451" w:author="Windows User" w:date="2017-06-29T14:05:00Z">
        <w:r w:rsidRPr="00171C89">
          <w:rPr>
            <w:rFonts w:ascii="Times New Roman" w:eastAsia="Times New Roman" w:hAnsi="Times New Roman" w:cs="Times New Roman"/>
            <w:sz w:val="24"/>
            <w:szCs w:val="24"/>
          </w:rPr>
          <w:t>Gender</w:t>
        </w:r>
      </w:ins>
    </w:p>
    <w:p w:rsidR="00171C89" w:rsidRPr="00171C89" w:rsidRDefault="00171C89" w:rsidP="00171C89">
      <w:pPr>
        <w:spacing w:before="100" w:beforeAutospacing="1" w:after="100" w:afterAutospacing="1" w:line="240" w:lineRule="auto"/>
        <w:rPr>
          <w:ins w:id="452" w:author="Windows User" w:date="2017-06-29T14:05:00Z"/>
          <w:rFonts w:ascii="Times New Roman" w:eastAsia="Times New Roman" w:hAnsi="Times New Roman" w:cs="Times New Roman"/>
          <w:sz w:val="24"/>
          <w:szCs w:val="24"/>
        </w:rPr>
      </w:pPr>
      <w:ins w:id="453" w:author="Windows User" w:date="2017-06-29T14:05:00Z">
        <w:r w:rsidRPr="00171C89">
          <w:rPr>
            <w:rFonts w:ascii="Times New Roman" w:eastAsia="Times New Roman" w:hAnsi="Times New Roman" w:cs="Times New Roman"/>
            <w:sz w:val="24"/>
            <w:szCs w:val="24"/>
          </w:rPr>
          <w:t>City</w:t>
        </w:r>
      </w:ins>
    </w:p>
    <w:p w:rsidR="00171C89" w:rsidRPr="00171C89" w:rsidRDefault="00171C89" w:rsidP="00171C89">
      <w:pPr>
        <w:spacing w:before="100" w:beforeAutospacing="1" w:after="100" w:afterAutospacing="1" w:line="240" w:lineRule="auto"/>
        <w:rPr>
          <w:ins w:id="454" w:author="Windows User" w:date="2017-06-29T14:05:00Z"/>
          <w:rFonts w:ascii="Times New Roman" w:eastAsia="Times New Roman" w:hAnsi="Times New Roman" w:cs="Times New Roman"/>
          <w:sz w:val="24"/>
          <w:szCs w:val="24"/>
        </w:rPr>
      </w:pPr>
      <w:ins w:id="455" w:author="Windows User" w:date="2017-06-29T14:05:00Z">
        <w:r w:rsidRPr="00171C89">
          <w:rPr>
            <w:rFonts w:ascii="Times New Roman" w:eastAsia="Times New Roman" w:hAnsi="Times New Roman" w:cs="Times New Roman"/>
            <w:sz w:val="24"/>
            <w:szCs w:val="24"/>
          </w:rPr>
          <w:t>Next of Kin</w:t>
        </w:r>
      </w:ins>
    </w:p>
    <w:p w:rsidR="00171C89" w:rsidRPr="00171C89" w:rsidRDefault="00171C89" w:rsidP="00171C89">
      <w:pPr>
        <w:spacing w:before="100" w:beforeAutospacing="1" w:after="100" w:afterAutospacing="1" w:line="240" w:lineRule="auto"/>
        <w:rPr>
          <w:ins w:id="456" w:author="Windows User" w:date="2017-06-29T14:05:00Z"/>
          <w:rFonts w:ascii="Times New Roman" w:eastAsia="Times New Roman" w:hAnsi="Times New Roman" w:cs="Times New Roman"/>
          <w:sz w:val="24"/>
          <w:szCs w:val="24"/>
        </w:rPr>
      </w:pPr>
      <w:ins w:id="457" w:author="Windows User" w:date="2017-06-29T14:05:00Z">
        <w:r w:rsidRPr="00171C89">
          <w:rPr>
            <w:rFonts w:ascii="Times New Roman" w:eastAsia="Times New Roman" w:hAnsi="Times New Roman" w:cs="Times New Roman"/>
            <w:sz w:val="24"/>
            <w:szCs w:val="24"/>
          </w:rPr>
          <w:t>Next of Kin Mobile phone number</w:t>
        </w:r>
      </w:ins>
    </w:p>
    <w:p w:rsidR="00171C89" w:rsidRPr="00171C89" w:rsidRDefault="00171C89" w:rsidP="00171C89">
      <w:pPr>
        <w:spacing w:before="100" w:beforeAutospacing="1" w:after="100" w:afterAutospacing="1" w:line="240" w:lineRule="auto"/>
        <w:rPr>
          <w:ins w:id="458" w:author="Windows User" w:date="2017-06-29T14:05:00Z"/>
          <w:rFonts w:ascii="Times New Roman" w:eastAsia="Times New Roman" w:hAnsi="Times New Roman" w:cs="Times New Roman"/>
          <w:sz w:val="24"/>
          <w:szCs w:val="24"/>
        </w:rPr>
      </w:pPr>
      <w:ins w:id="459" w:author="Windows User" w:date="2017-06-29T14:05:00Z">
        <w:r w:rsidRPr="00171C89">
          <w:rPr>
            <w:rFonts w:ascii="Times New Roman" w:eastAsia="Times New Roman" w:hAnsi="Times New Roman" w:cs="Times New Roman"/>
            <w:sz w:val="24"/>
            <w:szCs w:val="24"/>
          </w:rPr>
          <w:t>ID Photo</w:t>
        </w:r>
      </w:ins>
    </w:p>
    <w:p w:rsidR="00171C89" w:rsidRPr="00171C89" w:rsidRDefault="00171C89" w:rsidP="00171C89">
      <w:pPr>
        <w:spacing w:before="100" w:beforeAutospacing="1" w:after="100" w:afterAutospacing="1" w:line="240" w:lineRule="auto"/>
        <w:rPr>
          <w:ins w:id="460" w:author="Windows User" w:date="2017-06-29T14:05:00Z"/>
          <w:rFonts w:ascii="Times New Roman" w:eastAsia="Times New Roman" w:hAnsi="Times New Roman" w:cs="Times New Roman"/>
          <w:sz w:val="24"/>
          <w:szCs w:val="24"/>
        </w:rPr>
      </w:pPr>
      <w:ins w:id="461" w:author="Windows User" w:date="2017-06-29T14:05:00Z">
        <w:r w:rsidRPr="00171C89">
          <w:rPr>
            <w:rFonts w:ascii="Times New Roman" w:eastAsia="Times New Roman" w:hAnsi="Times New Roman" w:cs="Times New Roman"/>
            <w:sz w:val="24"/>
            <w:szCs w:val="24"/>
          </w:rPr>
          <w:t>Photo of the account holder.</w:t>
        </w:r>
      </w:ins>
    </w:p>
    <w:p w:rsidR="00901982" w:rsidRPr="00901982" w:rsidRDefault="00901982" w:rsidP="005F4EB6">
      <w:pPr>
        <w:rPr>
          <w:ins w:id="462" w:author="JK" w:date="2016-06-06T14:51:00Z"/>
          <w:b/>
          <w:sz w:val="32"/>
          <w:szCs w:val="32"/>
          <w:rPrChange w:id="463" w:author="JK" w:date="2016-06-06T14:53:00Z">
            <w:rPr>
              <w:ins w:id="464" w:author="JK" w:date="2016-06-06T14:51:00Z"/>
              <w:sz w:val="32"/>
              <w:szCs w:val="32"/>
            </w:rPr>
          </w:rPrChange>
        </w:rPr>
      </w:pPr>
    </w:p>
    <w:p w:rsidR="00901982" w:rsidRPr="005F4EB6" w:rsidRDefault="00901982" w:rsidP="005F4EB6">
      <w:pPr>
        <w:rPr>
          <w:sz w:val="32"/>
          <w:szCs w:val="32"/>
        </w:rPr>
      </w:pPr>
    </w:p>
    <w:sectPr w:rsidR="00901982" w:rsidRPr="005F4EB6" w:rsidSect="00D8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027B6"/>
    <w:multiLevelType w:val="hybridMultilevel"/>
    <w:tmpl w:val="4FE0D76A"/>
    <w:lvl w:ilvl="0" w:tplc="6FAECC8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95B15"/>
    <w:multiLevelType w:val="hybridMultilevel"/>
    <w:tmpl w:val="43A69A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201CF"/>
    <w:multiLevelType w:val="hybridMultilevel"/>
    <w:tmpl w:val="44BC5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76335"/>
    <w:multiLevelType w:val="hybridMultilevel"/>
    <w:tmpl w:val="79005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452C6"/>
    <w:multiLevelType w:val="hybridMultilevel"/>
    <w:tmpl w:val="0C22AFAA"/>
    <w:lvl w:ilvl="0" w:tplc="6FAECC8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11D"/>
    <w:multiLevelType w:val="hybridMultilevel"/>
    <w:tmpl w:val="C75245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763EC"/>
    <w:multiLevelType w:val="hybridMultilevel"/>
    <w:tmpl w:val="DCA687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24D66"/>
    <w:multiLevelType w:val="hybridMultilevel"/>
    <w:tmpl w:val="F19A27F8"/>
    <w:lvl w:ilvl="0" w:tplc="6FAECC8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303D9"/>
    <w:multiLevelType w:val="hybridMultilevel"/>
    <w:tmpl w:val="77963902"/>
    <w:lvl w:ilvl="0" w:tplc="6FAECC8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4763616A"/>
    <w:multiLevelType w:val="hybridMultilevel"/>
    <w:tmpl w:val="E62CE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A2A1C"/>
    <w:multiLevelType w:val="hybridMultilevel"/>
    <w:tmpl w:val="E52A2B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D740A"/>
    <w:multiLevelType w:val="hybridMultilevel"/>
    <w:tmpl w:val="0C22AFAA"/>
    <w:lvl w:ilvl="0" w:tplc="6FAECC8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E50FA"/>
    <w:multiLevelType w:val="hybridMultilevel"/>
    <w:tmpl w:val="E2A6BDFA"/>
    <w:lvl w:ilvl="0" w:tplc="24B0E514">
      <w:start w:val="1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F623061"/>
    <w:multiLevelType w:val="hybridMultilevel"/>
    <w:tmpl w:val="E096703E"/>
    <w:lvl w:ilvl="0" w:tplc="6FAECC8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3"/>
  </w:num>
  <w:num w:numId="5">
    <w:abstractNumId w:val="4"/>
  </w:num>
  <w:num w:numId="6">
    <w:abstractNumId w:val="7"/>
  </w:num>
  <w:num w:numId="7">
    <w:abstractNumId w:val="11"/>
  </w:num>
  <w:num w:numId="8">
    <w:abstractNumId w:val="1"/>
  </w:num>
  <w:num w:numId="9">
    <w:abstractNumId w:val="10"/>
  </w:num>
  <w:num w:numId="10">
    <w:abstractNumId w:val="5"/>
  </w:num>
  <w:num w:numId="11">
    <w:abstractNumId w:val="12"/>
  </w:num>
  <w:num w:numId="12">
    <w:abstractNumId w:val="3"/>
  </w:num>
  <w:num w:numId="13">
    <w:abstractNumId w:val="9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K">
    <w15:presenceInfo w15:providerId="None" w15:userId="JK"/>
  </w15:person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trackRevision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5D"/>
    <w:rsid w:val="00000E52"/>
    <w:rsid w:val="00003345"/>
    <w:rsid w:val="00012654"/>
    <w:rsid w:val="000151EE"/>
    <w:rsid w:val="0005419A"/>
    <w:rsid w:val="0006009F"/>
    <w:rsid w:val="00093A80"/>
    <w:rsid w:val="000A06D4"/>
    <w:rsid w:val="000A3DD6"/>
    <w:rsid w:val="000B2EE1"/>
    <w:rsid w:val="000B7B88"/>
    <w:rsid w:val="000C2B91"/>
    <w:rsid w:val="000C5F81"/>
    <w:rsid w:val="000C6C61"/>
    <w:rsid w:val="000E18C1"/>
    <w:rsid w:val="000E2EA8"/>
    <w:rsid w:val="00104665"/>
    <w:rsid w:val="00110143"/>
    <w:rsid w:val="00117D65"/>
    <w:rsid w:val="001360F4"/>
    <w:rsid w:val="0014559E"/>
    <w:rsid w:val="00147ACB"/>
    <w:rsid w:val="001516AC"/>
    <w:rsid w:val="00171C89"/>
    <w:rsid w:val="001775D1"/>
    <w:rsid w:val="001922B1"/>
    <w:rsid w:val="00194CE9"/>
    <w:rsid w:val="001B7D27"/>
    <w:rsid w:val="001C1347"/>
    <w:rsid w:val="001E5D78"/>
    <w:rsid w:val="001E6AB1"/>
    <w:rsid w:val="001F1AC0"/>
    <w:rsid w:val="001F2A12"/>
    <w:rsid w:val="001F7539"/>
    <w:rsid w:val="00223CF0"/>
    <w:rsid w:val="00223D20"/>
    <w:rsid w:val="002271C4"/>
    <w:rsid w:val="00227376"/>
    <w:rsid w:val="002305FA"/>
    <w:rsid w:val="002524A9"/>
    <w:rsid w:val="002622CF"/>
    <w:rsid w:val="00265E69"/>
    <w:rsid w:val="00272F10"/>
    <w:rsid w:val="002731FD"/>
    <w:rsid w:val="002734B1"/>
    <w:rsid w:val="00285449"/>
    <w:rsid w:val="00296432"/>
    <w:rsid w:val="002A15FB"/>
    <w:rsid w:val="002B1DCC"/>
    <w:rsid w:val="002B7A2A"/>
    <w:rsid w:val="002D4834"/>
    <w:rsid w:val="002D4883"/>
    <w:rsid w:val="002E27CC"/>
    <w:rsid w:val="002E2DCE"/>
    <w:rsid w:val="002E6C87"/>
    <w:rsid w:val="002F2852"/>
    <w:rsid w:val="00302D10"/>
    <w:rsid w:val="00316A4C"/>
    <w:rsid w:val="00317750"/>
    <w:rsid w:val="00333EB8"/>
    <w:rsid w:val="00336461"/>
    <w:rsid w:val="003451D6"/>
    <w:rsid w:val="00347D1D"/>
    <w:rsid w:val="00360317"/>
    <w:rsid w:val="003722E4"/>
    <w:rsid w:val="00396B5D"/>
    <w:rsid w:val="003A48BF"/>
    <w:rsid w:val="003B24D4"/>
    <w:rsid w:val="003C20B1"/>
    <w:rsid w:val="003C5255"/>
    <w:rsid w:val="003C53F5"/>
    <w:rsid w:val="003F1AF0"/>
    <w:rsid w:val="0040046D"/>
    <w:rsid w:val="00402772"/>
    <w:rsid w:val="00403DD4"/>
    <w:rsid w:val="00406B99"/>
    <w:rsid w:val="00412815"/>
    <w:rsid w:val="00413011"/>
    <w:rsid w:val="00417D08"/>
    <w:rsid w:val="00420B0A"/>
    <w:rsid w:val="00426AED"/>
    <w:rsid w:val="004319F3"/>
    <w:rsid w:val="004444C9"/>
    <w:rsid w:val="004445B9"/>
    <w:rsid w:val="00445054"/>
    <w:rsid w:val="0045593F"/>
    <w:rsid w:val="00460983"/>
    <w:rsid w:val="00460D5F"/>
    <w:rsid w:val="00463CF1"/>
    <w:rsid w:val="00466EC8"/>
    <w:rsid w:val="004727B3"/>
    <w:rsid w:val="00473A4E"/>
    <w:rsid w:val="00475439"/>
    <w:rsid w:val="004913FC"/>
    <w:rsid w:val="00492DDC"/>
    <w:rsid w:val="00495489"/>
    <w:rsid w:val="004964F7"/>
    <w:rsid w:val="004A06AD"/>
    <w:rsid w:val="004A1AE3"/>
    <w:rsid w:val="004A46AF"/>
    <w:rsid w:val="004A5DEF"/>
    <w:rsid w:val="004A7A5C"/>
    <w:rsid w:val="004A7BE4"/>
    <w:rsid w:val="004C5C85"/>
    <w:rsid w:val="004C64AE"/>
    <w:rsid w:val="004D4AF0"/>
    <w:rsid w:val="004D5042"/>
    <w:rsid w:val="004E202F"/>
    <w:rsid w:val="004F0BCE"/>
    <w:rsid w:val="004F0C80"/>
    <w:rsid w:val="004F4A6D"/>
    <w:rsid w:val="004F5353"/>
    <w:rsid w:val="004F61CE"/>
    <w:rsid w:val="0050041A"/>
    <w:rsid w:val="00521170"/>
    <w:rsid w:val="00533251"/>
    <w:rsid w:val="00543629"/>
    <w:rsid w:val="005616A1"/>
    <w:rsid w:val="00565ACC"/>
    <w:rsid w:val="00571922"/>
    <w:rsid w:val="00576F15"/>
    <w:rsid w:val="00582058"/>
    <w:rsid w:val="00593C8C"/>
    <w:rsid w:val="00595D33"/>
    <w:rsid w:val="005A1958"/>
    <w:rsid w:val="005A4958"/>
    <w:rsid w:val="005B0EF0"/>
    <w:rsid w:val="005B4561"/>
    <w:rsid w:val="005B46BA"/>
    <w:rsid w:val="005C6624"/>
    <w:rsid w:val="005D3D28"/>
    <w:rsid w:val="005D5914"/>
    <w:rsid w:val="005E1D08"/>
    <w:rsid w:val="005E71C2"/>
    <w:rsid w:val="005F01BE"/>
    <w:rsid w:val="005F3A79"/>
    <w:rsid w:val="005F3B40"/>
    <w:rsid w:val="005F4EB6"/>
    <w:rsid w:val="0060435D"/>
    <w:rsid w:val="006079A8"/>
    <w:rsid w:val="006144DC"/>
    <w:rsid w:val="00633F18"/>
    <w:rsid w:val="00643D8B"/>
    <w:rsid w:val="006451A2"/>
    <w:rsid w:val="00651FA5"/>
    <w:rsid w:val="006575B0"/>
    <w:rsid w:val="00671797"/>
    <w:rsid w:val="0069298B"/>
    <w:rsid w:val="006A0238"/>
    <w:rsid w:val="006B217C"/>
    <w:rsid w:val="006C6A62"/>
    <w:rsid w:val="006D59DF"/>
    <w:rsid w:val="006E78BA"/>
    <w:rsid w:val="006F0A27"/>
    <w:rsid w:val="006F1D12"/>
    <w:rsid w:val="00707953"/>
    <w:rsid w:val="00707B71"/>
    <w:rsid w:val="007224D2"/>
    <w:rsid w:val="0073149C"/>
    <w:rsid w:val="0073357F"/>
    <w:rsid w:val="0073441C"/>
    <w:rsid w:val="00743068"/>
    <w:rsid w:val="0074612C"/>
    <w:rsid w:val="0075507C"/>
    <w:rsid w:val="007613BC"/>
    <w:rsid w:val="00767581"/>
    <w:rsid w:val="00767D2F"/>
    <w:rsid w:val="0077082E"/>
    <w:rsid w:val="0077095B"/>
    <w:rsid w:val="00777338"/>
    <w:rsid w:val="00781B86"/>
    <w:rsid w:val="00787D56"/>
    <w:rsid w:val="00795CF0"/>
    <w:rsid w:val="007960E3"/>
    <w:rsid w:val="007A02F7"/>
    <w:rsid w:val="007A599A"/>
    <w:rsid w:val="007C085D"/>
    <w:rsid w:val="007C126B"/>
    <w:rsid w:val="007C400A"/>
    <w:rsid w:val="007C51D7"/>
    <w:rsid w:val="007D46A7"/>
    <w:rsid w:val="007E3D31"/>
    <w:rsid w:val="007E6D89"/>
    <w:rsid w:val="007F20B1"/>
    <w:rsid w:val="007F2ABB"/>
    <w:rsid w:val="007F4512"/>
    <w:rsid w:val="00807162"/>
    <w:rsid w:val="0081062C"/>
    <w:rsid w:val="00811E77"/>
    <w:rsid w:val="008127BE"/>
    <w:rsid w:val="00816E3C"/>
    <w:rsid w:val="00840C7C"/>
    <w:rsid w:val="0084132C"/>
    <w:rsid w:val="00864ABA"/>
    <w:rsid w:val="00871761"/>
    <w:rsid w:val="00873016"/>
    <w:rsid w:val="00876B56"/>
    <w:rsid w:val="00877F87"/>
    <w:rsid w:val="00883E95"/>
    <w:rsid w:val="008878A3"/>
    <w:rsid w:val="00895DB5"/>
    <w:rsid w:val="008A4CF0"/>
    <w:rsid w:val="008B3700"/>
    <w:rsid w:val="008B4FB7"/>
    <w:rsid w:val="008B5989"/>
    <w:rsid w:val="008B65E3"/>
    <w:rsid w:val="008C51CE"/>
    <w:rsid w:val="008C6A6E"/>
    <w:rsid w:val="008E0028"/>
    <w:rsid w:val="00901982"/>
    <w:rsid w:val="00901EFE"/>
    <w:rsid w:val="00903776"/>
    <w:rsid w:val="00915261"/>
    <w:rsid w:val="0091789F"/>
    <w:rsid w:val="00924E7E"/>
    <w:rsid w:val="0092603C"/>
    <w:rsid w:val="009374F1"/>
    <w:rsid w:val="009420A7"/>
    <w:rsid w:val="00964B56"/>
    <w:rsid w:val="00987765"/>
    <w:rsid w:val="00993FB3"/>
    <w:rsid w:val="009A0255"/>
    <w:rsid w:val="009C2EB4"/>
    <w:rsid w:val="009D3291"/>
    <w:rsid w:val="009D4F33"/>
    <w:rsid w:val="009F144D"/>
    <w:rsid w:val="009F720F"/>
    <w:rsid w:val="00A12F8C"/>
    <w:rsid w:val="00A23026"/>
    <w:rsid w:val="00A309EF"/>
    <w:rsid w:val="00A33964"/>
    <w:rsid w:val="00A4360D"/>
    <w:rsid w:val="00A43930"/>
    <w:rsid w:val="00A47CF2"/>
    <w:rsid w:val="00A53DAC"/>
    <w:rsid w:val="00A67A6E"/>
    <w:rsid w:val="00A77608"/>
    <w:rsid w:val="00A87A4E"/>
    <w:rsid w:val="00A91974"/>
    <w:rsid w:val="00AB127B"/>
    <w:rsid w:val="00AB3080"/>
    <w:rsid w:val="00AC4AC5"/>
    <w:rsid w:val="00AD25CF"/>
    <w:rsid w:val="00AF0543"/>
    <w:rsid w:val="00AF6AE5"/>
    <w:rsid w:val="00B30390"/>
    <w:rsid w:val="00B33D62"/>
    <w:rsid w:val="00B370C9"/>
    <w:rsid w:val="00B4156B"/>
    <w:rsid w:val="00B46FCA"/>
    <w:rsid w:val="00B5513C"/>
    <w:rsid w:val="00B57B67"/>
    <w:rsid w:val="00B67212"/>
    <w:rsid w:val="00B867B7"/>
    <w:rsid w:val="00B91BF1"/>
    <w:rsid w:val="00BA1383"/>
    <w:rsid w:val="00BB0FA2"/>
    <w:rsid w:val="00BB13E7"/>
    <w:rsid w:val="00BB7E1D"/>
    <w:rsid w:val="00BC3FB8"/>
    <w:rsid w:val="00BD070B"/>
    <w:rsid w:val="00BD419C"/>
    <w:rsid w:val="00BD464E"/>
    <w:rsid w:val="00BF1DB7"/>
    <w:rsid w:val="00BF354A"/>
    <w:rsid w:val="00C02C71"/>
    <w:rsid w:val="00C0565C"/>
    <w:rsid w:val="00C05686"/>
    <w:rsid w:val="00C222E8"/>
    <w:rsid w:val="00C33113"/>
    <w:rsid w:val="00C40432"/>
    <w:rsid w:val="00C43AAE"/>
    <w:rsid w:val="00C43E65"/>
    <w:rsid w:val="00C46A0C"/>
    <w:rsid w:val="00C502FB"/>
    <w:rsid w:val="00C77714"/>
    <w:rsid w:val="00C82C0A"/>
    <w:rsid w:val="00C873B8"/>
    <w:rsid w:val="00C910EE"/>
    <w:rsid w:val="00C91EC5"/>
    <w:rsid w:val="00C96F52"/>
    <w:rsid w:val="00CA7EB9"/>
    <w:rsid w:val="00CB1534"/>
    <w:rsid w:val="00CB37B9"/>
    <w:rsid w:val="00CD2F5B"/>
    <w:rsid w:val="00CD3602"/>
    <w:rsid w:val="00CE16BA"/>
    <w:rsid w:val="00CE28A8"/>
    <w:rsid w:val="00CE290A"/>
    <w:rsid w:val="00CF1B67"/>
    <w:rsid w:val="00CF3332"/>
    <w:rsid w:val="00D01A63"/>
    <w:rsid w:val="00D174D6"/>
    <w:rsid w:val="00D205E6"/>
    <w:rsid w:val="00D4029D"/>
    <w:rsid w:val="00D42BA9"/>
    <w:rsid w:val="00D4546D"/>
    <w:rsid w:val="00D46742"/>
    <w:rsid w:val="00D569F3"/>
    <w:rsid w:val="00D80846"/>
    <w:rsid w:val="00D827B8"/>
    <w:rsid w:val="00D86FE5"/>
    <w:rsid w:val="00D87F4A"/>
    <w:rsid w:val="00D914B2"/>
    <w:rsid w:val="00D97751"/>
    <w:rsid w:val="00DA12AD"/>
    <w:rsid w:val="00DA6334"/>
    <w:rsid w:val="00DA7C82"/>
    <w:rsid w:val="00DB4006"/>
    <w:rsid w:val="00DB47B2"/>
    <w:rsid w:val="00DF1B9A"/>
    <w:rsid w:val="00E1430F"/>
    <w:rsid w:val="00E17BC5"/>
    <w:rsid w:val="00E25609"/>
    <w:rsid w:val="00E405F1"/>
    <w:rsid w:val="00E42112"/>
    <w:rsid w:val="00E51383"/>
    <w:rsid w:val="00E57097"/>
    <w:rsid w:val="00E702D6"/>
    <w:rsid w:val="00E77806"/>
    <w:rsid w:val="00E91E3A"/>
    <w:rsid w:val="00E95EDE"/>
    <w:rsid w:val="00EA5775"/>
    <w:rsid w:val="00ED56F8"/>
    <w:rsid w:val="00ED728B"/>
    <w:rsid w:val="00EE0B46"/>
    <w:rsid w:val="00EE47A1"/>
    <w:rsid w:val="00EE7BAF"/>
    <w:rsid w:val="00F031FA"/>
    <w:rsid w:val="00F06C80"/>
    <w:rsid w:val="00F16775"/>
    <w:rsid w:val="00F200E6"/>
    <w:rsid w:val="00F2168D"/>
    <w:rsid w:val="00F5100F"/>
    <w:rsid w:val="00F57C33"/>
    <w:rsid w:val="00F807F1"/>
    <w:rsid w:val="00F97687"/>
    <w:rsid w:val="00FB07A4"/>
    <w:rsid w:val="00FB4D6A"/>
    <w:rsid w:val="00FB5065"/>
    <w:rsid w:val="00FC576A"/>
    <w:rsid w:val="00FD18C3"/>
    <w:rsid w:val="00FD1C72"/>
    <w:rsid w:val="00FD298C"/>
    <w:rsid w:val="00FD4A1A"/>
    <w:rsid w:val="00FD6606"/>
    <w:rsid w:val="00FE4AE7"/>
    <w:rsid w:val="00FE6818"/>
    <w:rsid w:val="00FF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537C11"/>
  <w14:defaultImageDpi w14:val="0"/>
  <w15:docId w15:val="{FD46C75B-81CF-47E5-8D40-F2219307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C6C61"/>
    <w:pPr>
      <w:ind w:left="720"/>
    </w:pPr>
  </w:style>
  <w:style w:type="character" w:styleId="CommentReference">
    <w:name w:val="annotation reference"/>
    <w:uiPriority w:val="99"/>
    <w:semiHidden/>
    <w:rsid w:val="00495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9548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locked/>
    <w:rsid w:val="0049548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95489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4954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954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9548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RIK CONSULT</Company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Windows User</cp:lastModifiedBy>
  <cp:revision>5</cp:revision>
  <dcterms:created xsi:type="dcterms:W3CDTF">2017-06-29T10:22:00Z</dcterms:created>
  <dcterms:modified xsi:type="dcterms:W3CDTF">2017-06-29T11:11:00Z</dcterms:modified>
</cp:coreProperties>
</file>